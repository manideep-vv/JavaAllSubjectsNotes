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ED444A">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FX Project on Java </w:t>
      </w:r>
      <w:proofErr w:type="spellStart"/>
      <w:r>
        <w:rPr>
          <w:rFonts w:ascii="Calibri" w:eastAsia="Calibri" w:hAnsi="Calibri" w:cs="Calibri"/>
          <w:sz w:val="24"/>
        </w:rPr>
        <w:t>Akka</w:t>
      </w:r>
      <w:proofErr w:type="spellEnd"/>
      <w:r>
        <w:rPr>
          <w:rFonts w:ascii="Calibri" w:eastAsia="Calibri" w:hAnsi="Calibri" w:cs="Calibri"/>
          <w:sz w:val="24"/>
        </w:rPr>
        <w:t xml:space="preserve"> framework and solace MQ</w:t>
      </w:r>
    </w:p>
    <w:p w14:paraId="30376E65"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1DSTR project (TCOO LOB) from scratch phase on </w:t>
      </w:r>
      <w:proofErr w:type="spellStart"/>
      <w:r>
        <w:rPr>
          <w:rFonts w:ascii="Calibri" w:eastAsia="Calibri" w:hAnsi="Calibri" w:cs="Calibri"/>
          <w:sz w:val="24"/>
        </w:rPr>
        <w:t>kafka</w:t>
      </w:r>
      <w:proofErr w:type="spellEnd"/>
      <w:r>
        <w:rPr>
          <w:rFonts w:ascii="Calibri" w:eastAsia="Calibri" w:hAnsi="Calibri" w:cs="Calibri"/>
          <w:sz w:val="24"/>
        </w:rPr>
        <w:t xml:space="preserve">, </w:t>
      </w:r>
      <w:proofErr w:type="spellStart"/>
      <w:r>
        <w:rPr>
          <w:rFonts w:ascii="Calibri" w:eastAsia="Calibri" w:hAnsi="Calibri" w:cs="Calibri"/>
          <w:sz w:val="24"/>
        </w:rPr>
        <w:t>mongodb,Spring</w:t>
      </w:r>
      <w:proofErr w:type="spellEnd"/>
      <w:r>
        <w:rPr>
          <w:rFonts w:ascii="Calibri" w:eastAsia="Calibri" w:hAnsi="Calibri" w:cs="Calibri"/>
          <w:sz w:val="24"/>
        </w:rPr>
        <w:t xml:space="preserve"> boot, </w:t>
      </w:r>
      <w:proofErr w:type="spellStart"/>
      <w:r>
        <w:rPr>
          <w:rFonts w:ascii="Calibri" w:eastAsia="Calibri" w:hAnsi="Calibri" w:cs="Calibri"/>
          <w:sz w:val="24"/>
        </w:rPr>
        <w:t>Microservices</w:t>
      </w:r>
      <w:proofErr w:type="spellEnd"/>
    </w:p>
    <w:p w14:paraId="5992EA96" w14:textId="4B675F56"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SDP Project from (TCOO LOB) on spring </w:t>
      </w:r>
      <w:proofErr w:type="spellStart"/>
      <w:r>
        <w:rPr>
          <w:rFonts w:ascii="Calibri" w:eastAsia="Calibri" w:hAnsi="Calibri" w:cs="Calibri"/>
          <w:sz w:val="24"/>
        </w:rPr>
        <w:t>boot,</w:t>
      </w:r>
      <w:r>
        <w:rPr>
          <w:rFonts w:ascii="Calibri" w:eastAsia="Calibri" w:hAnsi="Calibri" w:cs="Calibri"/>
          <w:sz w:val="24"/>
        </w:rPr>
        <w:t>kafka</w:t>
      </w:r>
      <w:proofErr w:type="spellEnd"/>
      <w:r>
        <w:rPr>
          <w:rFonts w:ascii="Calibri" w:eastAsia="Calibri" w:hAnsi="Calibri" w:cs="Calibri"/>
          <w:sz w:val="24"/>
        </w:rPr>
        <w:t>,</w:t>
      </w:r>
      <w:r>
        <w:rPr>
          <w:rFonts w:ascii="Calibri" w:eastAsia="Calibri" w:hAnsi="Calibri" w:cs="Calibri"/>
          <w:sz w:val="24"/>
        </w:rPr>
        <w:t xml:space="preserve"> </w:t>
      </w:r>
      <w:proofErr w:type="spellStart"/>
      <w:r>
        <w:rPr>
          <w:rFonts w:ascii="Calibri" w:eastAsia="Calibri" w:hAnsi="Calibri" w:cs="Calibri"/>
          <w:sz w:val="24"/>
        </w:rPr>
        <w:t>Microservices</w:t>
      </w:r>
      <w:proofErr w:type="spellEnd"/>
      <w:r>
        <w:rPr>
          <w:rFonts w:ascii="Calibri" w:eastAsia="Calibri" w:hAnsi="Calibri" w:cs="Calibri"/>
          <w:sz w:val="24"/>
        </w:rPr>
        <w:t xml:space="preserve">, Kubernetes </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bookmarkStart w:id="0" w:name="_GoBack"/>
            <w:bookmarkEnd w:id="0"/>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3C15AF1E" w:rsidR="00977567" w:rsidRPr="0086161D" w:rsidRDefault="00977567" w:rsidP="00352292">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6161D">
              <w:rPr>
                <w:rFonts w:ascii="Calibri" w:eastAsia="Calibri" w:hAnsi="Calibri" w:cs="Calibri"/>
                <w:color w:val="000000"/>
                <w:sz w:val="24"/>
              </w:rPr>
              <w:t>Apache</w:t>
            </w:r>
            <w:proofErr w:type="spellEnd"/>
            <w:r w:rsidRPr="0086161D">
              <w:rPr>
                <w:rFonts w:ascii="Calibri" w:eastAsia="Calibri" w:hAnsi="Calibri" w:cs="Calibri"/>
                <w:color w:val="000000"/>
                <w:sz w:val="24"/>
              </w:rPr>
              <w:t xml:space="preserv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59E97B0D" w14:textId="77777777" w:rsidR="003205DE" w:rsidRPr="00352292" w:rsidRDefault="003205DE">
            <w:pPr>
              <w:pBdr>
                <w:top w:val="nil"/>
                <w:left w:val="nil"/>
                <w:bottom w:val="nil"/>
                <w:right w:val="nil"/>
                <w:between w:val="nil"/>
              </w:pBdr>
              <w:spacing w:before="60"/>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Docker &amp;</w:t>
            </w:r>
          </w:p>
          <w:p w14:paraId="4D03FFA1" w14:textId="5DB8480F" w:rsidR="003205DE" w:rsidRPr="00D15119" w:rsidRDefault="003205DE">
            <w:pPr>
              <w:pBdr>
                <w:top w:val="nil"/>
                <w:left w:val="nil"/>
                <w:bottom w:val="nil"/>
                <w:right w:val="nil"/>
                <w:between w:val="nil"/>
              </w:pBdr>
              <w:spacing w:before="60"/>
              <w:rPr>
                <w:rFonts w:ascii="Candara" w:eastAsia="Calibri" w:hAnsi="Candara" w:cs="Calibri"/>
                <w:color w:val="000000"/>
                <w:sz w:val="24"/>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Kubernetes</w:t>
            </w:r>
            <w:r w:rsidR="00352292">
              <w:rPr>
                <w:rFonts w:ascii="Candara" w:eastAsia="Calibri" w:hAnsi="Candara" w:cs="Calibri"/>
                <w:color w:val="000000"/>
                <w:sz w:val="24"/>
              </w:rPr>
              <w:t>, basic knowledge on docker swarm</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06CE5ACA"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BDD framework -</w:t>
            </w:r>
            <w:r w:rsidR="00AF0EAF">
              <w:rPr>
                <w:rFonts w:ascii="Calibri" w:eastAsia="Calibri" w:hAnsi="Calibri" w:cs="Calibri"/>
                <w:color w:val="000000"/>
                <w:sz w:val="24"/>
              </w:rPr>
              <w:t>karate</w:t>
            </w:r>
          </w:p>
        </w:tc>
      </w:tr>
      <w:tr w:rsidR="009822FA" w14:paraId="18DA74FE" w14:textId="77777777" w:rsidTr="00F24AC4">
        <w:tc>
          <w:tcPr>
            <w:tcW w:w="3939" w:type="dxa"/>
            <w:shd w:val="clear" w:color="auto" w:fill="auto"/>
          </w:tcPr>
          <w:p w14:paraId="47445F14" w14:textId="5FDD3E14" w:rsidR="009822FA" w:rsidRPr="0086161D" w:rsidRDefault="009822FA">
            <w:pPr>
              <w:pStyle w:val="Heading4"/>
              <w:spacing w:after="0"/>
              <w:jc w:val="both"/>
              <w:outlineLvl w:val="3"/>
              <w:rPr>
                <w:rFonts w:ascii="Calibri" w:eastAsia="Calibri" w:hAnsi="Calibri" w:cs="Calibri"/>
                <w:b w:val="0"/>
                <w:szCs w:val="22"/>
              </w:rPr>
            </w:pPr>
            <w:r>
              <w:rPr>
                <w:rFonts w:ascii="Calibri" w:eastAsia="Calibri" w:hAnsi="Calibri" w:cs="Calibri"/>
                <w:b w:val="0"/>
                <w:szCs w:val="22"/>
              </w:rPr>
              <w:t>IT automation tools</w:t>
            </w:r>
          </w:p>
        </w:tc>
        <w:tc>
          <w:tcPr>
            <w:tcW w:w="6132" w:type="dxa"/>
            <w:shd w:val="clear" w:color="auto" w:fill="auto"/>
          </w:tcPr>
          <w:p w14:paraId="25005570" w14:textId="35C2CB96" w:rsidR="009822FA" w:rsidRPr="0086161D" w:rsidRDefault="008A4EC0" w:rsidP="003205D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Basics of </w:t>
            </w:r>
            <w:r w:rsidR="009822FA">
              <w:rPr>
                <w:rFonts w:ascii="Calibri" w:eastAsia="Calibri" w:hAnsi="Calibri" w:cs="Calibri"/>
                <w:color w:val="000000"/>
                <w:sz w:val="24"/>
              </w:rPr>
              <w:t>Ansible</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8410E00" w:rsidR="00E667C3" w:rsidRPr="0086161D" w:rsidRDefault="00020272" w:rsidP="003205DE">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Urban Code</w:t>
            </w:r>
            <w:r w:rsidR="0043482B" w:rsidRPr="0086161D">
              <w:rPr>
                <w:rFonts w:ascii="Calibri" w:eastAsia="Calibri" w:hAnsi="Calibri" w:cs="Calibri"/>
                <w:color w:val="000000"/>
                <w:sz w:val="24"/>
              </w:rPr>
              <w:t>,</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JIRA, IBM DB2, IBM Data Studio, Tortoise GIT ,SOAP UI,  Kraken, Splunk,</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w:t>
      </w:r>
      <w:r w:rsidRPr="009B0D3A">
        <w:rPr>
          <w:rFonts w:eastAsia="Times New Roman" w:cstheme="minorHAnsi"/>
          <w:sz w:val="24"/>
          <w:szCs w:val="24"/>
        </w:rPr>
        <w:lastRenderedPageBreak/>
        <w:t>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lastRenderedPageBreak/>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lastRenderedPageBreak/>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gramStart"/>
      <w:r w:rsidRPr="00395851">
        <w:rPr>
          <w:rFonts w:cstheme="minorHAnsi"/>
          <w:sz w:val="28"/>
        </w:rPr>
        <w:t>Narayana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6F4B0" w14:textId="77777777" w:rsidR="00ED444A" w:rsidRDefault="00ED444A">
      <w:pPr>
        <w:spacing w:after="0" w:line="240" w:lineRule="auto"/>
      </w:pPr>
      <w:r>
        <w:separator/>
      </w:r>
    </w:p>
  </w:endnote>
  <w:endnote w:type="continuationSeparator" w:id="0">
    <w:p w14:paraId="2F24843F" w14:textId="77777777" w:rsidR="00ED444A" w:rsidRDefault="00ED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94701" w14:textId="77777777" w:rsidR="00ED444A" w:rsidRDefault="00ED444A">
      <w:pPr>
        <w:spacing w:after="0" w:line="240" w:lineRule="auto"/>
      </w:pPr>
      <w:r>
        <w:separator/>
      </w:r>
    </w:p>
  </w:footnote>
  <w:footnote w:type="continuationSeparator" w:id="0">
    <w:p w14:paraId="0E3A734F" w14:textId="77777777" w:rsidR="00ED444A" w:rsidRDefault="00ED4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0">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1"/>
  </w:num>
  <w:num w:numId="5">
    <w:abstractNumId w:val="10"/>
  </w:num>
  <w:num w:numId="6">
    <w:abstractNumId w:val="2"/>
  </w:num>
  <w:num w:numId="7">
    <w:abstractNumId w:val="7"/>
  </w:num>
  <w:num w:numId="8">
    <w:abstractNumId w:val="8"/>
  </w:num>
  <w:num w:numId="9">
    <w:abstractNumId w:val="6"/>
  </w:num>
  <w:num w:numId="10">
    <w:abstractNumId w:val="0"/>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A79E7"/>
    <w:rsid w:val="001D1965"/>
    <w:rsid w:val="001E5DCB"/>
    <w:rsid w:val="001F62DB"/>
    <w:rsid w:val="00287C81"/>
    <w:rsid w:val="00292773"/>
    <w:rsid w:val="002D3725"/>
    <w:rsid w:val="002D73FE"/>
    <w:rsid w:val="002E1A6E"/>
    <w:rsid w:val="002F1BAB"/>
    <w:rsid w:val="002F27FF"/>
    <w:rsid w:val="002F4A86"/>
    <w:rsid w:val="002F6470"/>
    <w:rsid w:val="00305747"/>
    <w:rsid w:val="00306C78"/>
    <w:rsid w:val="003145D6"/>
    <w:rsid w:val="00315AF5"/>
    <w:rsid w:val="003205DE"/>
    <w:rsid w:val="0033541B"/>
    <w:rsid w:val="00336F76"/>
    <w:rsid w:val="0034496E"/>
    <w:rsid w:val="00352292"/>
    <w:rsid w:val="003578CD"/>
    <w:rsid w:val="00364147"/>
    <w:rsid w:val="003802E0"/>
    <w:rsid w:val="00393780"/>
    <w:rsid w:val="00395851"/>
    <w:rsid w:val="003A6CEB"/>
    <w:rsid w:val="0043482B"/>
    <w:rsid w:val="004359D0"/>
    <w:rsid w:val="00455ED6"/>
    <w:rsid w:val="004562C0"/>
    <w:rsid w:val="00473B8E"/>
    <w:rsid w:val="00481079"/>
    <w:rsid w:val="004830FA"/>
    <w:rsid w:val="00494C3B"/>
    <w:rsid w:val="0049731C"/>
    <w:rsid w:val="004D11B0"/>
    <w:rsid w:val="004D2464"/>
    <w:rsid w:val="004E181E"/>
    <w:rsid w:val="005043D3"/>
    <w:rsid w:val="00524164"/>
    <w:rsid w:val="00535220"/>
    <w:rsid w:val="00545D4B"/>
    <w:rsid w:val="00585B97"/>
    <w:rsid w:val="00587D8D"/>
    <w:rsid w:val="00592320"/>
    <w:rsid w:val="005950A8"/>
    <w:rsid w:val="005A028C"/>
    <w:rsid w:val="005A6330"/>
    <w:rsid w:val="005B63EE"/>
    <w:rsid w:val="005B7D3E"/>
    <w:rsid w:val="005F22A5"/>
    <w:rsid w:val="005F26E9"/>
    <w:rsid w:val="00641957"/>
    <w:rsid w:val="0064538E"/>
    <w:rsid w:val="00645D5A"/>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6A11"/>
    <w:rsid w:val="007D7661"/>
    <w:rsid w:val="007E37E3"/>
    <w:rsid w:val="007E3B20"/>
    <w:rsid w:val="007F22AE"/>
    <w:rsid w:val="008048E1"/>
    <w:rsid w:val="00823BC2"/>
    <w:rsid w:val="008349FA"/>
    <w:rsid w:val="00845D14"/>
    <w:rsid w:val="00850FF4"/>
    <w:rsid w:val="0086161D"/>
    <w:rsid w:val="008A4EC0"/>
    <w:rsid w:val="008B2503"/>
    <w:rsid w:val="008D58D0"/>
    <w:rsid w:val="00903D74"/>
    <w:rsid w:val="009077D3"/>
    <w:rsid w:val="00907961"/>
    <w:rsid w:val="009217F0"/>
    <w:rsid w:val="0092252B"/>
    <w:rsid w:val="00945E85"/>
    <w:rsid w:val="009464D7"/>
    <w:rsid w:val="009665C2"/>
    <w:rsid w:val="009706B0"/>
    <w:rsid w:val="00977567"/>
    <w:rsid w:val="009822FA"/>
    <w:rsid w:val="00984A85"/>
    <w:rsid w:val="009919CE"/>
    <w:rsid w:val="009A5D52"/>
    <w:rsid w:val="009B0D3A"/>
    <w:rsid w:val="009B275C"/>
    <w:rsid w:val="009C7C62"/>
    <w:rsid w:val="009D6C2F"/>
    <w:rsid w:val="00A00950"/>
    <w:rsid w:val="00A112CF"/>
    <w:rsid w:val="00A16B2D"/>
    <w:rsid w:val="00A44887"/>
    <w:rsid w:val="00A677F5"/>
    <w:rsid w:val="00A76413"/>
    <w:rsid w:val="00A76F46"/>
    <w:rsid w:val="00A8026D"/>
    <w:rsid w:val="00AA03D8"/>
    <w:rsid w:val="00AE49A0"/>
    <w:rsid w:val="00AF0EAF"/>
    <w:rsid w:val="00AF2FC3"/>
    <w:rsid w:val="00AF4638"/>
    <w:rsid w:val="00AF7441"/>
    <w:rsid w:val="00B27906"/>
    <w:rsid w:val="00B33379"/>
    <w:rsid w:val="00B42AAB"/>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15119"/>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444A"/>
    <w:rsid w:val="00ED5FCB"/>
    <w:rsid w:val="00F24AC4"/>
    <w:rsid w:val="00F35DAD"/>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B96028-2917-4E99-AA2F-05201E1B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156</cp:revision>
  <dcterms:created xsi:type="dcterms:W3CDTF">2021-01-29T01:39:00Z</dcterms:created>
  <dcterms:modified xsi:type="dcterms:W3CDTF">2023-12-19T14:26:00Z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