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rsidP="00A270FD">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45C16473" w14:textId="6C7BCFFC" w:rsidR="00864692" w:rsidRDefault="00864692" w:rsidP="00A270FD">
      <w:r>
        <w:t xml:space="preserve">Languages, Technologies, Frameworks, Deployment </w:t>
      </w:r>
      <w:r w:rsidR="00436044">
        <w:t>tools I</w:t>
      </w:r>
      <w:r>
        <w:t xml:space="preserve"> worked on are</w:t>
      </w:r>
    </w:p>
    <w:p w14:paraId="5BFEB5BD" w14:textId="0457C355" w:rsidR="00864692" w:rsidRPr="00864692" w:rsidRDefault="00864692" w:rsidP="00A270FD">
      <w:pPr>
        <w:rPr>
          <w:sz w:val="24"/>
        </w:rPr>
      </w:pPr>
      <w:r w:rsidRPr="00864692">
        <w:rPr>
          <w:sz w:val="24"/>
        </w:rPr>
        <w:t xml:space="preserve">         Java, spring, spring boot, Microservices, Kafka, </w:t>
      </w:r>
      <w:r w:rsidR="00436044">
        <w:rPr>
          <w:sz w:val="24"/>
        </w:rPr>
        <w:t xml:space="preserve">Mongodb, </w:t>
      </w:r>
      <w:r w:rsidR="00CA6811">
        <w:rPr>
          <w:sz w:val="24"/>
        </w:rPr>
        <w:t xml:space="preserve">JavaScript, </w:t>
      </w:r>
      <w:r w:rsidRPr="00864692">
        <w:rPr>
          <w:sz w:val="24"/>
        </w:rPr>
        <w:t>kubernetes, Openshift</w:t>
      </w:r>
    </w:p>
    <w:p w14:paraId="38716E08" w14:textId="4A1B2C1E" w:rsidR="00984A85" w:rsidRPr="00984A85" w:rsidRDefault="00DB59CF" w:rsidP="00A270FD">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rsidP="00A270FD">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rsidP="00A270FD">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rsidP="00A270FD">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2620B2FB" w:rsidR="00306C78" w:rsidRPr="00121A69" w:rsidRDefault="00121A69" w:rsidP="00121A69">
      <w:pPr>
        <w:pStyle w:val="ListParagraph"/>
        <w:numPr>
          <w:ilvl w:val="0"/>
          <w:numId w:val="20"/>
        </w:numPr>
        <w:spacing w:after="0" w:line="240" w:lineRule="auto"/>
        <w:ind w:left="426"/>
        <w:jc w:val="both"/>
        <w:rPr>
          <w:rFonts w:ascii="Calibri" w:hAnsi="Calibri" w:cs="Calibri"/>
          <w:sz w:val="24"/>
        </w:rPr>
      </w:pPr>
      <w:r>
        <w:rPr>
          <w:rFonts w:ascii="Calibri" w:hAnsi="Calibri" w:cs="Calibri"/>
          <w:sz w:val="24"/>
        </w:rPr>
        <w:t xml:space="preserve">    </w:t>
      </w:r>
      <w:r w:rsidR="00306C78" w:rsidRPr="00121A69">
        <w:rPr>
          <w:rFonts w:ascii="Calibri" w:hAnsi="Calibri" w:cs="Calibri"/>
          <w:sz w:val="24"/>
        </w:rPr>
        <w:t xml:space="preserve">Experience in Developing applications using frameworks like spring Boot and </w:t>
      </w:r>
      <w:r w:rsidR="00727414" w:rsidRPr="00121A69">
        <w:rPr>
          <w:rFonts w:ascii="Calibri" w:hAnsi="Calibri" w:cs="Calibri"/>
          <w:sz w:val="24"/>
        </w:rPr>
        <w:t>Mic</w:t>
      </w:r>
      <w:r w:rsidR="00C85116" w:rsidRPr="00121A69">
        <w:rPr>
          <w:rFonts w:ascii="Calibri" w:hAnsi="Calibri" w:cs="Calibri"/>
          <w:sz w:val="24"/>
        </w:rPr>
        <w:t>ro</w:t>
      </w:r>
      <w:r w:rsidR="00CB1D3E" w:rsidRPr="00121A69">
        <w:rPr>
          <w:rFonts w:ascii="Calibri" w:hAnsi="Calibri" w:cs="Calibri"/>
          <w:sz w:val="24"/>
        </w:rPr>
        <w:t xml:space="preserve"> </w:t>
      </w:r>
      <w:r w:rsidR="00727414" w:rsidRPr="00121A69">
        <w:rPr>
          <w:rFonts w:ascii="Calibri" w:hAnsi="Calibri" w:cs="Calibri"/>
          <w:sz w:val="24"/>
        </w:rPr>
        <w:t xml:space="preserve">services and </w:t>
      </w:r>
      <w:r w:rsidR="00306C78" w:rsidRPr="00121A69">
        <w:rPr>
          <w:rFonts w:ascii="Calibri" w:hAnsi="Calibri" w:cs="Calibri"/>
          <w:sz w:val="24"/>
        </w:rPr>
        <w:t>Messaging systems</w:t>
      </w:r>
      <w:r w:rsidR="007B3C54" w:rsidRPr="00121A69">
        <w:rPr>
          <w:rFonts w:ascii="Calibri" w:hAnsi="Calibri" w:cs="Calibri"/>
          <w:sz w:val="24"/>
        </w:rPr>
        <w:t xml:space="preserve"> such as </w:t>
      </w:r>
      <w:r w:rsidR="00A270FD" w:rsidRPr="00121A69">
        <w:rPr>
          <w:rFonts w:ascii="Calibri" w:hAnsi="Calibri" w:cs="Calibri"/>
          <w:sz w:val="24"/>
        </w:rPr>
        <w:t xml:space="preserve">   </w:t>
      </w:r>
      <w:r w:rsidR="006D4A45">
        <w:rPr>
          <w:rFonts w:ascii="Calibri" w:hAnsi="Calibri" w:cs="Calibri"/>
          <w:sz w:val="24"/>
        </w:rPr>
        <w:t xml:space="preserve">             </w:t>
      </w:r>
      <w:r w:rsidR="007B3C54" w:rsidRPr="00121A69">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121A69">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sidRPr="00121A69">
        <w:rPr>
          <w:rFonts w:ascii="Calibri" w:hAnsi="Calibri" w:cs="Calibri"/>
          <w:sz w:val="24"/>
        </w:rPr>
        <w:t>, active MQ</w:t>
      </w:r>
      <w:r w:rsidR="00C054E3" w:rsidRPr="00121A69">
        <w:rPr>
          <w:rFonts w:ascii="Calibri" w:hAnsi="Calibri" w:cs="Calibri"/>
          <w:sz w:val="24"/>
        </w:rPr>
        <w:t xml:space="preserve"> </w:t>
      </w:r>
    </w:p>
    <w:p w14:paraId="61807B61" w14:textId="207FD4D6" w:rsidR="00C054E3" w:rsidRDefault="00C054E3" w:rsidP="00A270FD">
      <w:pPr>
        <w:numPr>
          <w:ilvl w:val="0"/>
          <w:numId w:val="5"/>
        </w:numPr>
        <w:spacing w:after="0" w:line="240" w:lineRule="auto"/>
        <w:ind w:left="0" w:firstLine="0"/>
        <w:jc w:val="both"/>
        <w:rPr>
          <w:rFonts w:ascii="Calibri" w:hAnsi="Calibri" w:cs="Calibri"/>
          <w:sz w:val="24"/>
        </w:rPr>
      </w:pPr>
      <w:r>
        <w:rPr>
          <w:rFonts w:ascii="Calibri" w:hAnsi="Calibri" w:cs="Calibri"/>
          <w:sz w:val="24"/>
        </w:rPr>
        <w:t>Have knowledge on working with NoSQL databases like mongo DB</w:t>
      </w:r>
    </w:p>
    <w:p w14:paraId="3E4CE0CC" w14:textId="6DBC57CC" w:rsidR="006A5142" w:rsidRPr="00306C78" w:rsidRDefault="006A5142" w:rsidP="0040169E">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t>
      </w:r>
      <w:r w:rsidR="005B36B1">
        <w:rPr>
          <w:rFonts w:ascii="Calibri" w:hAnsi="Calibri" w:cs="Calibri"/>
          <w:sz w:val="24"/>
        </w:rPr>
        <w:t>deploying applications into</w:t>
      </w:r>
      <w:r w:rsidR="006D4A45">
        <w:rPr>
          <w:rFonts w:ascii="Calibri" w:hAnsi="Calibri" w:cs="Calibri"/>
          <w:sz w:val="24"/>
        </w:rPr>
        <w:t xml:space="preserve"> Red Hat </w:t>
      </w:r>
      <w:r w:rsidR="005B36B1">
        <w:rPr>
          <w:rFonts w:ascii="Calibri" w:hAnsi="Calibri" w:cs="Calibri"/>
          <w:sz w:val="24"/>
        </w:rPr>
        <w:t xml:space="preserve"> Openshift &amp; </w:t>
      </w:r>
      <w:r>
        <w:rPr>
          <w:rFonts w:ascii="Calibri" w:hAnsi="Calibri" w:cs="Calibri"/>
          <w:sz w:val="24"/>
        </w:rPr>
        <w:t xml:space="preserve">Kubernetes </w:t>
      </w:r>
      <w:r w:rsidR="005B36B1">
        <w:rPr>
          <w:rFonts w:ascii="Calibri" w:hAnsi="Calibri" w:cs="Calibri"/>
          <w:sz w:val="24"/>
        </w:rPr>
        <w:t xml:space="preserve">cluster </w:t>
      </w:r>
      <w:r>
        <w:rPr>
          <w:rFonts w:ascii="Calibri" w:hAnsi="Calibri" w:cs="Calibri"/>
          <w:sz w:val="24"/>
        </w:rPr>
        <w:t xml:space="preserve">and </w:t>
      </w:r>
      <w:r w:rsidR="005B36B1">
        <w:rPr>
          <w:rFonts w:ascii="Calibri" w:hAnsi="Calibri" w:cs="Calibri"/>
          <w:sz w:val="24"/>
        </w:rPr>
        <w:t xml:space="preserve">into PCF(pivotal cloud foundry) </w:t>
      </w:r>
    </w:p>
    <w:p w14:paraId="16356995" w14:textId="497D4AAF" w:rsidR="00E667C3" w:rsidRPr="00306C78" w:rsidRDefault="00020272" w:rsidP="00A270FD">
      <w:pPr>
        <w:numPr>
          <w:ilvl w:val="0"/>
          <w:numId w:val="5"/>
        </w:numPr>
        <w:spacing w:after="0" w:line="240" w:lineRule="auto"/>
        <w:ind w:left="0" w:firstLine="0"/>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61D74B66" w14:textId="2A9C2E0C"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084502CB" w14:textId="1C0D020B" w:rsidR="00E667C3" w:rsidRPr="00306C78" w:rsidRDefault="00020272" w:rsidP="00A270FD">
      <w:pPr>
        <w:numPr>
          <w:ilvl w:val="0"/>
          <w:numId w:val="5"/>
        </w:numPr>
        <w:spacing w:after="0" w:line="240" w:lineRule="auto"/>
        <w:ind w:left="0" w:firstLine="0"/>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rsidP="00A270FD">
      <w:pPr>
        <w:spacing w:before="100" w:after="100" w:line="240" w:lineRule="auto"/>
        <w:jc w:val="both"/>
      </w:pPr>
    </w:p>
    <w:p w14:paraId="75B5B024" w14:textId="77777777" w:rsidR="00292773" w:rsidRDefault="00292773" w:rsidP="00A270FD">
      <w:pPr>
        <w:spacing w:before="100" w:after="100" w:line="240" w:lineRule="auto"/>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FX Project on Java Akka framework and solace MQ</w:t>
      </w:r>
    </w:p>
    <w:p w14:paraId="30376E65" w14:textId="06CC382E"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1DSTR project (TCOO LOB) from scratch phase on kafka, mongodb,</w:t>
      </w:r>
      <w:r w:rsidR="00E56EAD">
        <w:rPr>
          <w:rFonts w:ascii="Calibri" w:eastAsia="Calibri" w:hAnsi="Calibri" w:cs="Calibri"/>
          <w:sz w:val="24"/>
        </w:rPr>
        <w:t xml:space="preserve"> </w:t>
      </w:r>
      <w:r>
        <w:rPr>
          <w:rFonts w:ascii="Calibri" w:eastAsia="Calibri" w:hAnsi="Calibri" w:cs="Calibri"/>
          <w:sz w:val="24"/>
        </w:rPr>
        <w:t>Spring boot, Microservices</w:t>
      </w:r>
    </w:p>
    <w:p w14:paraId="5992EA96" w14:textId="1C8A758C" w:rsidR="00292773" w:rsidRDefault="00292773"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SDP Project from (TCOO LOB) on spring boot,</w:t>
      </w:r>
      <w:r w:rsidR="00E56EAD">
        <w:rPr>
          <w:rFonts w:ascii="Calibri" w:eastAsia="Calibri" w:hAnsi="Calibri" w:cs="Calibri"/>
          <w:sz w:val="24"/>
        </w:rPr>
        <w:t xml:space="preserve"> </w:t>
      </w:r>
      <w:r>
        <w:rPr>
          <w:rFonts w:ascii="Calibri" w:eastAsia="Calibri" w:hAnsi="Calibri" w:cs="Calibri"/>
          <w:sz w:val="24"/>
        </w:rPr>
        <w:t xml:space="preserve">kafka, Microservices, Kubernetes </w:t>
      </w:r>
    </w:p>
    <w:p w14:paraId="6393F8A7" w14:textId="138A3F31" w:rsidR="00E56EAD" w:rsidRDefault="00E56EAD" w:rsidP="00A270FD">
      <w:pPr>
        <w:pStyle w:val="ListParagraph"/>
        <w:numPr>
          <w:ilvl w:val="0"/>
          <w:numId w:val="13"/>
        </w:numPr>
        <w:spacing w:before="100" w:after="100" w:line="240" w:lineRule="auto"/>
        <w:ind w:left="0" w:firstLine="0"/>
        <w:jc w:val="both"/>
        <w:rPr>
          <w:rFonts w:ascii="Calibri" w:eastAsia="Calibri" w:hAnsi="Calibri" w:cs="Calibri"/>
          <w:sz w:val="24"/>
        </w:rPr>
      </w:pPr>
      <w:r>
        <w:rPr>
          <w:rFonts w:ascii="Calibri" w:eastAsia="Calibri" w:hAnsi="Calibri" w:cs="Calibri"/>
          <w:sz w:val="24"/>
        </w:rPr>
        <w:t>Worked in CTR project from (TCOO LOB) on a spring boot POC using Spring JDBC</w:t>
      </w:r>
    </w:p>
    <w:p w14:paraId="307FCC70" w14:textId="77777777" w:rsidR="00E667C3" w:rsidRDefault="00E667C3" w:rsidP="00A270FD">
      <w:pPr>
        <w:spacing w:before="100" w:after="100" w:line="240" w:lineRule="auto"/>
        <w:jc w:val="both"/>
        <w:rPr>
          <w:rFonts w:ascii="Times New Roman" w:eastAsia="Times New Roman" w:hAnsi="Times New Roman"/>
          <w:color w:val="000000"/>
          <w:sz w:val="24"/>
          <w:szCs w:val="24"/>
        </w:rPr>
      </w:pPr>
    </w:p>
    <w:p w14:paraId="6B330815" w14:textId="77777777" w:rsidR="009D6C2F" w:rsidRDefault="009D6C2F" w:rsidP="00A270FD">
      <w:pPr>
        <w:spacing w:before="100" w:after="100" w:line="240" w:lineRule="auto"/>
        <w:jc w:val="both"/>
        <w:rPr>
          <w:rFonts w:ascii="Times New Roman" w:eastAsia="Times New Roman" w:hAnsi="Times New Roman"/>
          <w:color w:val="000000"/>
          <w:sz w:val="24"/>
          <w:szCs w:val="24"/>
        </w:rPr>
      </w:pPr>
    </w:p>
    <w:p w14:paraId="39348B3A" w14:textId="77777777" w:rsidR="00E667C3" w:rsidRDefault="00E667C3" w:rsidP="00A270FD">
      <w:pPr>
        <w:spacing w:before="100" w:after="100" w:line="240" w:lineRule="auto"/>
        <w:jc w:val="both"/>
        <w:rPr>
          <w:rFonts w:ascii="Times New Roman" w:eastAsia="Times New Roman" w:hAnsi="Times New Roman"/>
          <w:color w:val="000000"/>
          <w:sz w:val="24"/>
          <w:szCs w:val="24"/>
        </w:rPr>
      </w:pPr>
    </w:p>
    <w:p w14:paraId="20349A39" w14:textId="6A74BB2E" w:rsidR="007559EE" w:rsidRPr="003578CD" w:rsidRDefault="007559EE" w:rsidP="00C65308">
      <w:pPr>
        <w:pStyle w:val="NormalWeb"/>
        <w:shd w:val="clear" w:color="auto" w:fill="D3D3D3"/>
        <w:spacing w:before="0" w:beforeAutospacing="0" w:after="0" w:afterAutospacing="0"/>
        <w:ind w:left="-851"/>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3D6DD9">
        <w:tc>
          <w:tcPr>
            <w:tcW w:w="3939" w:type="dxa"/>
            <w:shd w:val="clear" w:color="auto" w:fill="auto"/>
          </w:tcPr>
          <w:p w14:paraId="7D855E3F"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0375CB9D" w:rsidR="00E667C3" w:rsidRPr="0086161D" w:rsidRDefault="00020272" w:rsidP="00A270FD">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r w:rsidR="00CA6811">
              <w:rPr>
                <w:rFonts w:ascii="Calibri" w:eastAsia="Calibri" w:hAnsi="Calibri" w:cs="Calibri"/>
                <w:color w:val="000000"/>
                <w:sz w:val="24"/>
              </w:rPr>
              <w:t xml:space="preserve">, JavaScript </w:t>
            </w:r>
          </w:p>
        </w:tc>
      </w:tr>
      <w:tr w:rsidR="00E667C3" w14:paraId="50D86576" w14:textId="77777777" w:rsidTr="003D6DD9">
        <w:tc>
          <w:tcPr>
            <w:tcW w:w="3939" w:type="dxa"/>
            <w:tcBorders>
              <w:top w:val="nil"/>
            </w:tcBorders>
            <w:shd w:val="clear" w:color="auto" w:fill="auto"/>
          </w:tcPr>
          <w:p w14:paraId="77474BA5"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2998EE9B" w:rsidR="00E667C3" w:rsidRPr="0086161D" w:rsidRDefault="00020272" w:rsidP="00E87F0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p>
        </w:tc>
      </w:tr>
      <w:tr w:rsidR="00E667C3" w14:paraId="200682D8" w14:textId="77777777" w:rsidTr="003D6DD9">
        <w:tc>
          <w:tcPr>
            <w:tcW w:w="3939" w:type="dxa"/>
            <w:tcBorders>
              <w:top w:val="nil"/>
            </w:tcBorders>
            <w:shd w:val="clear" w:color="auto" w:fill="auto"/>
          </w:tcPr>
          <w:p w14:paraId="18B92ED8"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RESTful Webservices (JAX-RS)</w:t>
            </w:r>
          </w:p>
        </w:tc>
      </w:tr>
      <w:tr w:rsidR="00E667C3" w14:paraId="73516822" w14:textId="77777777" w:rsidTr="003D6DD9">
        <w:tc>
          <w:tcPr>
            <w:tcW w:w="3939" w:type="dxa"/>
            <w:shd w:val="clear" w:color="auto" w:fill="auto"/>
          </w:tcPr>
          <w:p w14:paraId="34D656B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3D6DD9">
        <w:tc>
          <w:tcPr>
            <w:tcW w:w="3939" w:type="dxa"/>
            <w:shd w:val="clear" w:color="auto" w:fill="auto"/>
          </w:tcPr>
          <w:p w14:paraId="1FE9C415" w14:textId="0186C459" w:rsidR="00DF4E2E" w:rsidRPr="0086161D" w:rsidRDefault="00DF4E2E"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69EFC4C5" w:rsidR="00DF4E2E" w:rsidRPr="0086161D" w:rsidRDefault="00DF4E2E"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r w:rsidR="00CA6811">
              <w:rPr>
                <w:rFonts w:ascii="Calibri" w:eastAsia="Calibri" w:hAnsi="Calibri" w:cs="Calibri"/>
                <w:color w:val="000000"/>
                <w:sz w:val="24"/>
              </w:rPr>
              <w:t xml:space="preserve"> (JPA)</w:t>
            </w:r>
          </w:p>
        </w:tc>
      </w:tr>
      <w:tr w:rsidR="001F62DB" w14:paraId="1FD448EA" w14:textId="77777777" w:rsidTr="003D6DD9">
        <w:tc>
          <w:tcPr>
            <w:tcW w:w="3939" w:type="dxa"/>
            <w:shd w:val="clear" w:color="auto" w:fill="auto"/>
          </w:tcPr>
          <w:p w14:paraId="2A688E69" w14:textId="18D41223" w:rsidR="001F62DB" w:rsidRPr="0086161D" w:rsidRDefault="001F62D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3D6DD9">
        <w:tc>
          <w:tcPr>
            <w:tcW w:w="3939" w:type="dxa"/>
            <w:tcBorders>
              <w:top w:val="nil"/>
            </w:tcBorders>
            <w:shd w:val="clear" w:color="auto" w:fill="auto"/>
          </w:tcPr>
          <w:p w14:paraId="1514E487"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A270FD">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3D6DD9">
        <w:tc>
          <w:tcPr>
            <w:tcW w:w="3939" w:type="dxa"/>
            <w:tcBorders>
              <w:top w:val="nil"/>
            </w:tcBorders>
            <w:shd w:val="clear" w:color="auto" w:fill="auto"/>
          </w:tcPr>
          <w:p w14:paraId="7ADB291E" w14:textId="73662268" w:rsidR="00D22B08" w:rsidRPr="0086161D" w:rsidRDefault="00D22B08"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3D6DD9">
        <w:tc>
          <w:tcPr>
            <w:tcW w:w="3939" w:type="dxa"/>
            <w:tcBorders>
              <w:top w:val="nil"/>
            </w:tcBorders>
            <w:shd w:val="clear" w:color="auto" w:fill="auto"/>
          </w:tcPr>
          <w:p w14:paraId="6CAB680F"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3D6DD9">
        <w:tc>
          <w:tcPr>
            <w:tcW w:w="3939" w:type="dxa"/>
            <w:tcBorders>
              <w:top w:val="nil"/>
            </w:tcBorders>
            <w:shd w:val="clear" w:color="auto" w:fill="auto"/>
          </w:tcPr>
          <w:p w14:paraId="48C9995B" w14:textId="5DA7DAE6" w:rsidR="00977567" w:rsidRPr="0086161D" w:rsidRDefault="00977567"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A270FD">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3D6DD9">
        <w:tc>
          <w:tcPr>
            <w:tcW w:w="3939" w:type="dxa"/>
            <w:tcBorders>
              <w:top w:val="nil"/>
            </w:tcBorders>
            <w:shd w:val="clear" w:color="auto" w:fill="auto"/>
          </w:tcPr>
          <w:p w14:paraId="5A64A3AC"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rsidP="00A270FD">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SQL Db’s-Oracle ,</w:t>
            </w:r>
          </w:p>
        </w:tc>
      </w:tr>
      <w:tr w:rsidR="00A76F46" w14:paraId="641A5DCA" w14:textId="77777777" w:rsidTr="003D6DD9">
        <w:tc>
          <w:tcPr>
            <w:tcW w:w="3939" w:type="dxa"/>
            <w:tcBorders>
              <w:top w:val="nil"/>
            </w:tcBorders>
            <w:shd w:val="clear" w:color="auto" w:fill="auto"/>
          </w:tcPr>
          <w:p w14:paraId="7459E9B0" w14:textId="69794BF6" w:rsidR="00A76F46" w:rsidRDefault="00A76F46" w:rsidP="00A270FD">
            <w:pPr>
              <w:pStyle w:val="Heading4"/>
              <w:spacing w:after="0"/>
              <w:jc w:val="both"/>
              <w:outlineLvl w:val="3"/>
              <w:rPr>
                <w:rFonts w:ascii="Calibri" w:eastAsia="Calibri" w:hAnsi="Calibri" w:cs="Calibri"/>
                <w:b w:val="0"/>
                <w:szCs w:val="22"/>
              </w:rPr>
            </w:pPr>
            <w:r>
              <w:rPr>
                <w:rFonts w:ascii="Calibri" w:eastAsia="Calibri" w:hAnsi="Calibri" w:cs="Calibri"/>
                <w:b w:val="0"/>
                <w:szCs w:val="22"/>
              </w:rPr>
              <w:t>Misc frameworks/API</w:t>
            </w:r>
            <w:proofErr w:type="gramStart"/>
            <w:r w:rsidR="00F35DAD">
              <w:rPr>
                <w:rFonts w:ascii="Calibri" w:eastAsia="Calibri" w:hAnsi="Calibri" w:cs="Calibri"/>
                <w:b w:val="0"/>
                <w:szCs w:val="22"/>
              </w:rPr>
              <w:t>,Libraries</w:t>
            </w:r>
            <w:proofErr w:type="gramEnd"/>
          </w:p>
        </w:tc>
        <w:tc>
          <w:tcPr>
            <w:tcW w:w="6132" w:type="dxa"/>
            <w:tcBorders>
              <w:top w:val="nil"/>
            </w:tcBorders>
            <w:shd w:val="clear" w:color="auto" w:fill="auto"/>
          </w:tcPr>
          <w:p w14:paraId="38670AE9" w14:textId="0B6A39BA" w:rsidR="00A76F46" w:rsidRDefault="00A76F46"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Shedlock, Lombok</w:t>
            </w:r>
            <w:r w:rsidR="00F35DAD">
              <w:rPr>
                <w:rFonts w:ascii="Calibri" w:eastAsia="Calibri" w:hAnsi="Calibri" w:cs="Calibri"/>
                <w:color w:val="000000"/>
                <w:sz w:val="24"/>
              </w:rPr>
              <w:t>, Gson,Json</w:t>
            </w:r>
          </w:p>
        </w:tc>
      </w:tr>
      <w:tr w:rsidR="003205DE" w14:paraId="2D729F6D" w14:textId="77777777" w:rsidTr="003D6DD9">
        <w:tc>
          <w:tcPr>
            <w:tcW w:w="3939" w:type="dxa"/>
            <w:tcBorders>
              <w:top w:val="nil"/>
            </w:tcBorders>
            <w:shd w:val="clear" w:color="auto" w:fill="auto"/>
          </w:tcPr>
          <w:p w14:paraId="3858ACC4" w14:textId="3CE8B3EB" w:rsidR="003205DE" w:rsidRPr="00D15119" w:rsidRDefault="003205DE" w:rsidP="00A270FD">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A270FD">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2A80B24D" w:rsidR="003205DE" w:rsidRPr="0074012B" w:rsidRDefault="003205DE" w:rsidP="00A270FD">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7D5C">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Openshift (by Redhat)</w:t>
            </w:r>
            <w:r w:rsidR="004A713A">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Helm (package manager for kubernetes</w:t>
            </w:r>
            <w:bookmarkStart w:id="0" w:name="_GoBack"/>
            <w:bookmarkEnd w:id="0"/>
            <w:r w:rsidR="004A713A">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E667C3" w14:paraId="3D99C2A1" w14:textId="77777777" w:rsidTr="003D6DD9">
        <w:tc>
          <w:tcPr>
            <w:tcW w:w="3939" w:type="dxa"/>
            <w:shd w:val="clear" w:color="auto" w:fill="auto"/>
          </w:tcPr>
          <w:p w14:paraId="56B3899E"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397D6525" w:rsidR="00E667C3" w:rsidRPr="0086161D" w:rsidRDefault="003D6DD9" w:rsidP="003D6DD9">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HTML, JavaScript</w:t>
            </w:r>
          </w:p>
        </w:tc>
      </w:tr>
      <w:tr w:rsidR="00E667C3" w14:paraId="67D5292E" w14:textId="77777777" w:rsidTr="003D6DD9">
        <w:tc>
          <w:tcPr>
            <w:tcW w:w="3939" w:type="dxa"/>
            <w:shd w:val="clear" w:color="auto" w:fill="auto"/>
          </w:tcPr>
          <w:p w14:paraId="4ECC6BDC"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6B839995" w:rsidR="00E667C3" w:rsidRPr="0086161D" w:rsidRDefault="00020272" w:rsidP="003728F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WebSphere Application Server(WAS) 8.5, Apache Tomcat </w:t>
            </w:r>
          </w:p>
        </w:tc>
      </w:tr>
      <w:tr w:rsidR="00E667C3" w14:paraId="6605CE7E" w14:textId="77777777" w:rsidTr="003D6DD9">
        <w:tc>
          <w:tcPr>
            <w:tcW w:w="3939" w:type="dxa"/>
            <w:shd w:val="clear" w:color="auto" w:fill="auto"/>
          </w:tcPr>
          <w:p w14:paraId="7799BA53" w14:textId="77777777" w:rsidR="00E667C3" w:rsidRPr="0086161D" w:rsidRDefault="00020272" w:rsidP="00A270FD">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Easymock</w:t>
            </w:r>
            <w:r w:rsidR="0043482B" w:rsidRPr="0086161D">
              <w:rPr>
                <w:rFonts w:ascii="Calibri" w:eastAsia="Calibri" w:hAnsi="Calibri" w:cs="Calibri"/>
                <w:color w:val="000000"/>
                <w:sz w:val="24"/>
              </w:rPr>
              <w:t>, Powermock</w:t>
            </w:r>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A270FD">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3D6DD9">
        <w:tc>
          <w:tcPr>
            <w:tcW w:w="3939" w:type="dxa"/>
            <w:shd w:val="clear" w:color="auto" w:fill="auto"/>
          </w:tcPr>
          <w:p w14:paraId="07CF92BD"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3D6DD9">
        <w:tc>
          <w:tcPr>
            <w:tcW w:w="3939" w:type="dxa"/>
            <w:shd w:val="clear" w:color="auto" w:fill="auto"/>
          </w:tcPr>
          <w:p w14:paraId="38DD6EB5" w14:textId="77777777" w:rsidR="00E667C3" w:rsidRPr="0086161D" w:rsidRDefault="00020272"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A270FD">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r w:rsidR="0074012B">
              <w:rPr>
                <w:rFonts w:ascii="Calibri" w:eastAsia="Calibri" w:hAnsi="Calibri" w:cs="Calibri"/>
                <w:color w:val="000000"/>
                <w:sz w:val="24"/>
              </w:rPr>
              <w:t>Autosys</w:t>
            </w:r>
          </w:p>
          <w:p w14:paraId="5C4FB1C0" w14:textId="6AD4C7E1" w:rsidR="0043482B" w:rsidRPr="0086161D" w:rsidRDefault="0043482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checkmarkx , </w:t>
            </w:r>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sdt>
              <w:sdtPr>
                <w:rPr>
                  <w:sz w:val="24"/>
                </w:rPr>
                <w:tag w:val="goog_rdk_0"/>
                <w:id w:val="543258086"/>
              </w:sdtPr>
              <w:sdtEndPr/>
              <w:sdtContent>
                <w:ins w:id="1" w:author="Unknown Author" w:date="2020-07-04T20:07:00Z">
                  <w:r w:rsidR="00020272" w:rsidRPr="0086161D">
                    <w:rPr>
                      <w:rFonts w:ascii="Calibri" w:eastAsia="Calibri" w:hAnsi="Calibri" w:cs="Calibri"/>
                      <w:color w:val="000000"/>
                      <w:sz w:val="24"/>
                    </w:rPr>
                    <w:t xml:space="preserve"> </w:t>
                  </w:r>
                </w:ins>
              </w:sdtContent>
            </w:sdt>
            <w:r w:rsidR="00020272" w:rsidRPr="0086161D">
              <w:rPr>
                <w:rFonts w:ascii="Calibri" w:eastAsia="Calibri" w:hAnsi="Calibri" w:cs="Calibri"/>
                <w:color w:val="000000"/>
                <w:sz w:val="24"/>
              </w:rPr>
              <w:t>SonarLint</w:t>
            </w:r>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A270FD">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3D6DD9">
        <w:tc>
          <w:tcPr>
            <w:tcW w:w="3939" w:type="dxa"/>
            <w:shd w:val="clear" w:color="auto" w:fill="auto"/>
          </w:tcPr>
          <w:p w14:paraId="4CAB5C02" w14:textId="54BB6143" w:rsidR="00545D4B" w:rsidRPr="0086161D" w:rsidRDefault="00545D4B" w:rsidP="00A270FD">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A270FD">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rsidP="00A270FD">
      <w:pPr>
        <w:jc w:val="both"/>
        <w:rPr>
          <w:rFonts w:ascii="Calibri" w:eastAsia="Calibri" w:hAnsi="Calibri" w:cs="Calibri"/>
          <w:b/>
          <w:u w:val="single"/>
        </w:rPr>
      </w:pPr>
    </w:p>
    <w:p w14:paraId="0A784722" w14:textId="77777777" w:rsidR="00E667C3" w:rsidRDefault="00E667C3" w:rsidP="00A270FD">
      <w:pPr>
        <w:jc w:val="both"/>
        <w:rPr>
          <w:rFonts w:ascii="Times New Roman" w:eastAsia="Times New Roman" w:hAnsi="Times New Roman"/>
          <w:b/>
          <w:sz w:val="24"/>
          <w:szCs w:val="24"/>
          <w:u w:val="single"/>
        </w:rPr>
      </w:pPr>
    </w:p>
    <w:p w14:paraId="193D57EE" w14:textId="77777777" w:rsidR="00887281" w:rsidRDefault="00887281" w:rsidP="00A270FD">
      <w:pPr>
        <w:jc w:val="both"/>
        <w:rPr>
          <w:rFonts w:ascii="Times New Roman" w:eastAsia="Times New Roman" w:hAnsi="Times New Roman"/>
          <w:b/>
          <w:sz w:val="24"/>
          <w:szCs w:val="24"/>
          <w:u w:val="single"/>
        </w:rPr>
      </w:pPr>
    </w:p>
    <w:p w14:paraId="6163091F" w14:textId="77777777" w:rsidR="00887281" w:rsidRDefault="00887281" w:rsidP="00A270FD">
      <w:pPr>
        <w:jc w:val="both"/>
        <w:rPr>
          <w:rFonts w:ascii="Times New Roman" w:eastAsia="Times New Roman" w:hAnsi="Times New Roman"/>
          <w:b/>
          <w:sz w:val="24"/>
          <w:szCs w:val="24"/>
          <w:u w:val="single"/>
        </w:rPr>
      </w:pPr>
    </w:p>
    <w:p w14:paraId="7F7FFE10" w14:textId="411F6ED6" w:rsidR="00E56EAD" w:rsidRPr="003578CD" w:rsidRDefault="00E56EAD"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1</w:t>
      </w:r>
    </w:p>
    <w:p w14:paraId="6C42A472" w14:textId="2A129DE5" w:rsidR="00E56EAD" w:rsidRDefault="00E56EAD"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Pr>
          <w:rFonts w:eastAsia="Times New Roman" w:cstheme="minorHAnsi"/>
          <w:sz w:val="24"/>
          <w:szCs w:val="24"/>
        </w:rPr>
        <w:t xml:space="preserve"> </w:t>
      </w:r>
      <w:r w:rsidRPr="003578CD">
        <w:rPr>
          <w:rFonts w:eastAsia="Times New Roman" w:cstheme="minorHAnsi"/>
          <w:sz w:val="24"/>
          <w:szCs w:val="24"/>
        </w:rPr>
        <w:t xml:space="preserve">:  </w:t>
      </w:r>
      <w:r w:rsidR="00A53910">
        <w:rPr>
          <w:rFonts w:eastAsia="Times New Roman" w:cstheme="minorHAnsi"/>
          <w:sz w:val="24"/>
          <w:szCs w:val="24"/>
        </w:rPr>
        <w:t xml:space="preserve">EfileAutomation in </w:t>
      </w:r>
      <w:r>
        <w:rPr>
          <w:rFonts w:eastAsia="Times New Roman" w:cstheme="minorHAnsi"/>
          <w:sz w:val="24"/>
          <w:szCs w:val="24"/>
        </w:rPr>
        <w:t>Currency Transaction Reporting (CTR</w:t>
      </w:r>
      <w:r w:rsidRPr="0000587E">
        <w:rPr>
          <w:rFonts w:eastAsia="Times New Roman" w:cstheme="minorHAnsi"/>
          <w:sz w:val="24"/>
          <w:szCs w:val="24"/>
        </w:rPr>
        <w:t>)</w:t>
      </w:r>
    </w:p>
    <w:p w14:paraId="53AB9456" w14:textId="77777777"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Client</w:t>
      </w:r>
      <w:r>
        <w:rPr>
          <w:rFonts w:eastAsia="Times New Roman" w:cstheme="minorHAnsi"/>
          <w:sz w:val="24"/>
          <w:szCs w:val="24"/>
        </w:rPr>
        <w:t xml:space="preserve"> </w:t>
      </w:r>
      <w:r>
        <w:rPr>
          <w:rFonts w:eastAsia="Times New Roman" w:cstheme="minorHAnsi"/>
          <w:sz w:val="24"/>
          <w:szCs w:val="24"/>
        </w:rPr>
        <w:tab/>
        <w:t xml:space="preserve">       </w:t>
      </w:r>
      <w:r w:rsidRPr="00A677F5">
        <w:rPr>
          <w:rFonts w:eastAsia="Times New Roman" w:cstheme="minorHAnsi"/>
          <w:sz w:val="24"/>
          <w:szCs w:val="24"/>
        </w:rPr>
        <w:t xml:space="preserve"> </w:t>
      </w:r>
      <w:r>
        <w:rPr>
          <w:rFonts w:eastAsia="Times New Roman" w:cstheme="minorHAnsi"/>
          <w:sz w:val="24"/>
          <w:szCs w:val="24"/>
        </w:rPr>
        <w:t xml:space="preserve"> </w:t>
      </w:r>
      <w:r w:rsidRPr="00A677F5">
        <w:rPr>
          <w:rFonts w:eastAsia="Times New Roman" w:cstheme="minorHAnsi"/>
          <w:sz w:val="24"/>
          <w:szCs w:val="24"/>
        </w:rPr>
        <w:t>: Wells Fargo</w:t>
      </w:r>
    </w:p>
    <w:p w14:paraId="786688DF" w14:textId="2B89E211" w:rsidR="00E56EAD" w:rsidRPr="00A677F5" w:rsidRDefault="00E56EAD" w:rsidP="00A270FD">
      <w:pPr>
        <w:jc w:val="both"/>
        <w:rPr>
          <w:rFonts w:eastAsia="Times New Roman" w:cstheme="minorHAnsi"/>
          <w:sz w:val="24"/>
          <w:szCs w:val="24"/>
        </w:rPr>
      </w:pPr>
      <w:r>
        <w:rPr>
          <w:rFonts w:eastAsia="Times New Roman" w:cstheme="minorHAnsi"/>
          <w:b/>
          <w:sz w:val="24"/>
          <w:szCs w:val="24"/>
          <w:u w:val="single"/>
        </w:rPr>
        <w:t>Duration</w:t>
      </w:r>
      <w:r>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April 2024</w:t>
      </w:r>
      <w:r w:rsidRPr="00A677F5">
        <w:rPr>
          <w:rFonts w:eastAsia="Times New Roman" w:cstheme="minorHAnsi"/>
          <w:sz w:val="24"/>
          <w:szCs w:val="24"/>
        </w:rPr>
        <w:t xml:space="preserve">- </w:t>
      </w:r>
      <w:r w:rsidR="00E223E6">
        <w:rPr>
          <w:rFonts w:eastAsia="Times New Roman" w:cstheme="minorHAnsi"/>
          <w:sz w:val="24"/>
          <w:szCs w:val="24"/>
        </w:rPr>
        <w:t>Till date</w:t>
      </w:r>
    </w:p>
    <w:p w14:paraId="109DC6DB" w14:textId="77777777" w:rsidR="00E56EAD" w:rsidRPr="003578CD" w:rsidRDefault="00E56EAD"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0FE26C25" w14:textId="77777777" w:rsidR="00E56EAD" w:rsidRDefault="00E56EAD"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39EAE8E8" w14:textId="73D2E13E" w:rsidR="00E56EAD" w:rsidRDefault="00E56EAD" w:rsidP="00A270FD">
      <w:pPr>
        <w:jc w:val="both"/>
        <w:rPr>
          <w:rFonts w:eastAsia="Times New Roman" w:cstheme="minorHAnsi"/>
          <w:sz w:val="24"/>
          <w:szCs w:val="24"/>
        </w:rPr>
      </w:pPr>
      <w:r>
        <w:rPr>
          <w:rFonts w:eastAsia="Times New Roman" w:cstheme="minorHAnsi"/>
          <w:sz w:val="24"/>
          <w:szCs w:val="24"/>
        </w:rPr>
        <w:t>EfileAutomation</w:t>
      </w:r>
      <w:r w:rsidR="00A53910">
        <w:rPr>
          <w:rFonts w:eastAsia="Times New Roman" w:cstheme="minorHAnsi"/>
          <w:sz w:val="24"/>
          <w:szCs w:val="24"/>
        </w:rPr>
        <w:t xml:space="preserve"> is a POC project which is responsible to report the transactions to FINCEN US government site based on certain rule like when total value of a person’s day transaction crossed 10k$, </w:t>
      </w:r>
    </w:p>
    <w:p w14:paraId="5CF775FF" w14:textId="5FF44C4E" w:rsidR="00E56EAD" w:rsidRDefault="00E56EAD" w:rsidP="00A270FD">
      <w:pPr>
        <w:jc w:val="both"/>
        <w:rPr>
          <w:rFonts w:eastAsia="Times New Roman" w:cstheme="minorHAnsi"/>
          <w:sz w:val="24"/>
          <w:szCs w:val="24"/>
        </w:rPr>
      </w:pPr>
      <w:r>
        <w:rPr>
          <w:rFonts w:eastAsia="Times New Roman" w:cstheme="minorHAnsi"/>
          <w:sz w:val="24"/>
          <w:szCs w:val="24"/>
        </w:rPr>
        <w:t xml:space="preserve">Technically, </w:t>
      </w:r>
      <w:r w:rsidR="00A53910">
        <w:rPr>
          <w:rFonts w:eastAsia="Times New Roman" w:cstheme="minorHAnsi"/>
          <w:sz w:val="24"/>
          <w:szCs w:val="24"/>
        </w:rPr>
        <w:t>we have used Spring JDBC framework to execute those queries asynchronously using java 8 completable futures and JPA to basic operations</w:t>
      </w:r>
    </w:p>
    <w:p w14:paraId="434DA178" w14:textId="6603BF1E" w:rsidR="00E667C3" w:rsidRDefault="00F348E6" w:rsidP="00A270FD">
      <w:pPr>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Responsibilities</w:t>
      </w:r>
    </w:p>
    <w:p w14:paraId="01117F3E" w14:textId="5EE90699" w:rsidR="00A53910" w:rsidRDefault="00A53910" w:rsidP="00A270FD">
      <w:pPr>
        <w:pStyle w:val="ListParagraph"/>
        <w:numPr>
          <w:ilvl w:val="0"/>
          <w:numId w:val="18"/>
        </w:numPr>
        <w:ind w:left="0" w:firstLine="0"/>
        <w:jc w:val="both"/>
        <w:rPr>
          <w:rFonts w:eastAsia="Times New Roman" w:cstheme="minorHAnsi"/>
          <w:sz w:val="24"/>
          <w:szCs w:val="24"/>
        </w:rPr>
      </w:pPr>
      <w:r w:rsidRPr="00F348E6">
        <w:rPr>
          <w:rFonts w:eastAsia="Times New Roman" w:cstheme="minorHAnsi"/>
          <w:sz w:val="24"/>
          <w:szCs w:val="24"/>
        </w:rPr>
        <w:t xml:space="preserve">Worked on implementing the business logics </w:t>
      </w:r>
      <w:r w:rsidR="00F348E6" w:rsidRPr="00F348E6">
        <w:rPr>
          <w:rFonts w:eastAsia="Times New Roman" w:cstheme="minorHAnsi"/>
          <w:sz w:val="24"/>
          <w:szCs w:val="24"/>
        </w:rPr>
        <w:t>like auditing</w:t>
      </w:r>
    </w:p>
    <w:p w14:paraId="5D2F1B2E" w14:textId="7841209C" w:rsidR="00F348E6" w:rsidRDefault="00F348E6"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Implemented asynchronous execution using java 8 completable futures</w:t>
      </w:r>
    </w:p>
    <w:p w14:paraId="7F7D02BE" w14:textId="4A9841D8" w:rsidR="00EE7F75" w:rsidRPr="00F348E6" w:rsidRDefault="00EE7F75" w:rsidP="00A270FD">
      <w:pPr>
        <w:pStyle w:val="ListParagraph"/>
        <w:numPr>
          <w:ilvl w:val="0"/>
          <w:numId w:val="19"/>
        </w:numPr>
        <w:ind w:left="0" w:firstLine="0"/>
        <w:jc w:val="both"/>
        <w:rPr>
          <w:rFonts w:eastAsia="Times New Roman" w:cstheme="minorHAnsi"/>
          <w:sz w:val="24"/>
          <w:szCs w:val="24"/>
        </w:rPr>
      </w:pPr>
      <w:r>
        <w:rPr>
          <w:rFonts w:eastAsia="Times New Roman" w:cstheme="minorHAnsi"/>
          <w:sz w:val="24"/>
          <w:szCs w:val="24"/>
        </w:rPr>
        <w:t xml:space="preserve">Wrote junit for layers like repository and controllers </w:t>
      </w:r>
    </w:p>
    <w:p w14:paraId="3BF0EFED" w14:textId="117067EA" w:rsidR="005401B3" w:rsidRPr="003578CD" w:rsidRDefault="005401B3"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E56EAD">
        <w:rPr>
          <w:rFonts w:asciiTheme="minorHAnsi" w:hAnsiTheme="minorHAnsi" w:cstheme="minorHAnsi"/>
          <w:b/>
          <w:bCs/>
          <w:color w:val="000000"/>
          <w:sz w:val="23"/>
          <w:szCs w:val="23"/>
        </w:rPr>
        <w:t>2</w:t>
      </w:r>
    </w:p>
    <w:p w14:paraId="2531234D" w14:textId="75B08E5B" w:rsidR="005401B3" w:rsidRDefault="005401B3"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251D1CBC" w:rsidR="005401B3" w:rsidRPr="00A677F5" w:rsidRDefault="005401B3" w:rsidP="00A270FD">
      <w:pPr>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sidR="00E56EAD">
        <w:rPr>
          <w:rFonts w:eastAsia="Times New Roman" w:cstheme="minorHAnsi"/>
          <w:sz w:val="24"/>
          <w:szCs w:val="24"/>
        </w:rPr>
        <w:t>March 2024</w:t>
      </w:r>
    </w:p>
    <w:p w14:paraId="3BEDAB62" w14:textId="42BA8613" w:rsidR="005401B3" w:rsidRPr="003578CD" w:rsidRDefault="005401B3" w:rsidP="00A270FD">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A270FD">
      <w:pPr>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A270FD">
      <w:pPr>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A270FD">
      <w:pPr>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A270FD">
      <w:pPr>
        <w:pStyle w:val="ListParagraph"/>
        <w:numPr>
          <w:ilvl w:val="0"/>
          <w:numId w:val="14"/>
        </w:numPr>
        <w:ind w:left="0" w:firstLine="0"/>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A270FD">
      <w:pPr>
        <w:pStyle w:val="ListParagraph"/>
        <w:numPr>
          <w:ilvl w:val="0"/>
          <w:numId w:val="14"/>
        </w:numPr>
        <w:ind w:left="0" w:firstLine="0"/>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webservice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6FEC1051"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rsidP="00A270FD">
      <w:pPr>
        <w:jc w:val="both"/>
        <w:rPr>
          <w:rFonts w:ascii="Times New Roman" w:eastAsia="Times New Roman" w:hAnsi="Times New Roman"/>
          <w:b/>
          <w:sz w:val="24"/>
          <w:szCs w:val="24"/>
          <w:u w:val="single"/>
        </w:rPr>
      </w:pPr>
    </w:p>
    <w:p w14:paraId="6736D683" w14:textId="716AA76D" w:rsidR="00535220" w:rsidRPr="003578CD" w:rsidRDefault="00535220"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rsidP="00A270F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rsidP="00A270FD">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rsidP="00A270FD">
      <w:pPr>
        <w:jc w:val="both"/>
        <w:rPr>
          <w:rFonts w:eastAsia="Times New Roman" w:cstheme="minorHAnsi"/>
          <w:b/>
          <w:sz w:val="24"/>
          <w:szCs w:val="24"/>
          <w:u w:val="single"/>
        </w:rPr>
      </w:pPr>
      <w:r>
        <w:rPr>
          <w:rFonts w:eastAsia="Times New Roman" w:cstheme="minorHAnsi"/>
          <w:b/>
          <w:sz w:val="24"/>
          <w:szCs w:val="24"/>
          <w:u w:val="single"/>
        </w:rPr>
        <w:lastRenderedPageBreak/>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rsidP="00A270FD">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rsidP="00A270FD">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rsidP="00A270FD">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rsidP="00A270FD">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A270FD">
      <w:pPr>
        <w:pStyle w:val="ListParagraph"/>
        <w:numPr>
          <w:ilvl w:val="0"/>
          <w:numId w:val="11"/>
        </w:numPr>
        <w:ind w:left="0" w:firstLine="0"/>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implementing the Mongo appender which is responsible to log any error to database asynchronously as and when exception arised</w:t>
      </w:r>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cron job </w:t>
      </w:r>
      <w:r w:rsidR="00494C3B">
        <w:rPr>
          <w:rFonts w:eastAsia="Times New Roman" w:cstheme="minorHAnsi"/>
          <w:sz w:val="24"/>
          <w:szCs w:val="24"/>
        </w:rPr>
        <w:t xml:space="preserve"> and utilised </w:t>
      </w:r>
      <w:r w:rsidR="00494C3B" w:rsidRPr="004E181E">
        <w:rPr>
          <w:rFonts w:eastAsia="Times New Roman" w:cstheme="minorHAnsi"/>
          <w:i/>
          <w:sz w:val="24"/>
          <w:szCs w:val="24"/>
        </w:rPr>
        <w:t>shedlock</w:t>
      </w:r>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Cron job processing</w:t>
      </w:r>
      <w:r w:rsidR="00494C3B">
        <w:rPr>
          <w:rFonts w:eastAsia="Times New Roman" w:cstheme="minorHAnsi"/>
          <w:sz w:val="24"/>
          <w:szCs w:val="24"/>
        </w:rPr>
        <w:t xml:space="preserve"> </w:t>
      </w:r>
    </w:p>
    <w:p w14:paraId="05BFEA2D" w14:textId="2CD5AE3E" w:rsidR="00B569D1" w:rsidRDefault="00B569D1" w:rsidP="00A270FD">
      <w:pPr>
        <w:pStyle w:val="ListParagraph"/>
        <w:numPr>
          <w:ilvl w:val="0"/>
          <w:numId w:val="11"/>
        </w:numPr>
        <w:ind w:left="0" w:firstLine="0"/>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A270FD">
      <w:pPr>
        <w:pStyle w:val="ListParagraph"/>
        <w:ind w:left="0"/>
        <w:jc w:val="both"/>
        <w:rPr>
          <w:rFonts w:eastAsia="Times New Roman" w:cstheme="minorHAnsi"/>
          <w:sz w:val="24"/>
          <w:szCs w:val="24"/>
        </w:rPr>
      </w:pPr>
    </w:p>
    <w:p w14:paraId="5305994C" w14:textId="3E725FDF" w:rsidR="00E04C7C" w:rsidRPr="003578CD" w:rsidRDefault="00E04C7C"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A270FD">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31740E56" w14:textId="77777777" w:rsidR="00E04C7C" w:rsidRDefault="00E04C7C" w:rsidP="00A270FD">
      <w:pPr>
        <w:pStyle w:val="ListParagraph"/>
        <w:ind w:left="0"/>
        <w:jc w:val="both"/>
        <w:rPr>
          <w:rFonts w:eastAsia="Times New Roman" w:cstheme="minorHAnsi"/>
          <w:b/>
          <w:sz w:val="24"/>
          <w:szCs w:val="24"/>
        </w:rPr>
      </w:pPr>
    </w:p>
    <w:p w14:paraId="0010209D" w14:textId="32B52A18" w:rsidR="00B569D1" w:rsidRDefault="00305747" w:rsidP="00A270FD">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A270FD">
      <w:pPr>
        <w:pStyle w:val="ListParagraph"/>
        <w:ind w:left="0"/>
        <w:jc w:val="both"/>
        <w:rPr>
          <w:rFonts w:eastAsia="Times New Roman" w:cstheme="minorHAnsi"/>
          <w:sz w:val="24"/>
          <w:szCs w:val="24"/>
        </w:rPr>
      </w:pPr>
      <w:r w:rsidRPr="009B0D3A">
        <w:rPr>
          <w:rFonts w:eastAsia="Times New Roman" w:cstheme="minorHAnsi"/>
          <w:sz w:val="24"/>
          <w:szCs w:val="24"/>
        </w:rPr>
        <w:t xml:space="preserve">Fx Desktop is a Forex Trading application built on Java FX as Front end using Akka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A270FD">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A270FD">
      <w:pPr>
        <w:pStyle w:val="ListParagraph"/>
        <w:numPr>
          <w:ilvl w:val="0"/>
          <w:numId w:val="16"/>
        </w:numPr>
        <w:ind w:left="0" w:firstLine="0"/>
        <w:jc w:val="both"/>
        <w:rPr>
          <w:rFonts w:eastAsia="Times New Roman" w:cstheme="minorHAnsi"/>
          <w:sz w:val="24"/>
          <w:szCs w:val="24"/>
        </w:rPr>
      </w:pPr>
      <w:r w:rsidRPr="00E04C7C">
        <w:rPr>
          <w:rFonts w:eastAsia="Times New Roman" w:cstheme="minorHAnsi"/>
          <w:sz w:val="24"/>
          <w:szCs w:val="24"/>
        </w:rPr>
        <w:t xml:space="preserve">Worked on Bswift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akka framework and reactive Java for asynchronous processing </w:t>
      </w:r>
    </w:p>
    <w:p w14:paraId="49BEF17E" w14:textId="77777777" w:rsidR="002B2CB2" w:rsidRDefault="003145D6" w:rsidP="00A270FD">
      <w:pPr>
        <w:pStyle w:val="ListParagraph"/>
        <w:numPr>
          <w:ilvl w:val="0"/>
          <w:numId w:val="16"/>
        </w:numPr>
        <w:ind w:left="0" w:firstLine="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A270FD">
      <w:pPr>
        <w:pStyle w:val="ListParagraph"/>
        <w:ind w:left="0"/>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A270FD">
      <w:pPr>
        <w:pStyle w:val="ListParagraph"/>
        <w:ind w:left="0"/>
        <w:jc w:val="both"/>
        <w:rPr>
          <w:rFonts w:eastAsia="Times New Roman" w:cstheme="minorHAnsi"/>
          <w:sz w:val="24"/>
          <w:szCs w:val="24"/>
        </w:rPr>
      </w:pPr>
    </w:p>
    <w:p w14:paraId="476907D4" w14:textId="174E6A4B" w:rsidR="002B2CB2" w:rsidRPr="003578CD" w:rsidRDefault="002B2CB2"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r w:rsidRPr="002B2CB2">
        <w:rPr>
          <w:rFonts w:cstheme="minorHAnsi"/>
          <w:sz w:val="24"/>
        </w:rPr>
        <w:t>EdealerServices</w:t>
      </w:r>
    </w:p>
    <w:p w14:paraId="75FCC2A9" w14:textId="513485F1"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,Newyork</w:t>
      </w:r>
      <w:proofErr w:type="gramEnd"/>
      <w:r w:rsidR="002B2CB2">
        <w:rPr>
          <w:rFonts w:cstheme="minorHAnsi"/>
          <w:sz w:val="24"/>
        </w:rPr>
        <w:t xml:space="preserve"> </w:t>
      </w:r>
    </w:p>
    <w:p w14:paraId="21AEFF55" w14:textId="7B7C51D5"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2B2CB2">
        <w:rPr>
          <w:rFonts w:cstheme="minorHAnsi"/>
          <w:sz w:val="24"/>
        </w:rPr>
        <w:t>EdealerServices</w:t>
      </w:r>
      <w:r w:rsidRPr="00395851">
        <w:rPr>
          <w:rFonts w:cstheme="minorHAnsi"/>
          <w:b/>
          <w:sz w:val="24"/>
        </w:rPr>
        <w:t xml:space="preserve"> </w:t>
      </w:r>
    </w:p>
    <w:p w14:paraId="23952E36" w14:textId="7B480235"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rsidP="00A270FD">
      <w:pPr>
        <w:spacing w:after="0" w:line="360" w:lineRule="auto"/>
        <w:jc w:val="both"/>
        <w:rPr>
          <w:rFonts w:cstheme="minorHAnsi"/>
          <w:sz w:val="24"/>
        </w:rPr>
      </w:pPr>
      <w:r w:rsidRPr="00395851">
        <w:rPr>
          <w:rFonts w:cstheme="minorHAnsi"/>
          <w:b/>
          <w:sz w:val="24"/>
        </w:rPr>
        <w:t xml:space="preserve">Description: </w:t>
      </w:r>
      <w:r w:rsidRPr="00395851">
        <w:rPr>
          <w:rFonts w:cstheme="minorHAnsi"/>
          <w:sz w:val="24"/>
        </w:rPr>
        <w:t xml:space="preserve">Edelaerservices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edealer and pulse applications </w:t>
      </w:r>
    </w:p>
    <w:p w14:paraId="71FAE557" w14:textId="77777777" w:rsidR="005F22A5" w:rsidRPr="00395851" w:rsidRDefault="005F22A5" w:rsidP="00A270FD">
      <w:pPr>
        <w:spacing w:after="0" w:line="240" w:lineRule="auto"/>
        <w:jc w:val="both"/>
        <w:rPr>
          <w:rFonts w:cstheme="minorHAnsi"/>
          <w:sz w:val="24"/>
        </w:rPr>
      </w:pPr>
    </w:p>
    <w:p w14:paraId="1C68A1DF" w14:textId="77777777" w:rsidR="005043D3" w:rsidRPr="00395851" w:rsidRDefault="005043D3" w:rsidP="00A270FD">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A270FD">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A270FD">
      <w:pPr>
        <w:pStyle w:val="ListParagraph"/>
        <w:numPr>
          <w:ilvl w:val="0"/>
          <w:numId w:val="9"/>
        </w:numPr>
        <w:spacing w:after="0" w:line="240" w:lineRule="auto"/>
        <w:jc w:val="both"/>
        <w:rPr>
          <w:rFonts w:cstheme="minorHAnsi"/>
          <w:sz w:val="24"/>
        </w:rPr>
      </w:pPr>
      <w:r w:rsidRPr="00395851">
        <w:rPr>
          <w:rFonts w:cstheme="minorHAnsi"/>
          <w:sz w:val="24"/>
        </w:rPr>
        <w:t>Integrated the developed framework jar against the ed</w:t>
      </w:r>
      <w:r w:rsidR="005043D3" w:rsidRPr="00395851">
        <w:rPr>
          <w:rFonts w:cstheme="minorHAnsi"/>
          <w:sz w:val="24"/>
        </w:rPr>
        <w:t>e</w:t>
      </w:r>
      <w:r w:rsidRPr="00395851">
        <w:rPr>
          <w:rFonts w:cstheme="minorHAnsi"/>
          <w:sz w:val="24"/>
        </w:rPr>
        <w:t>alerServices services Module.</w:t>
      </w:r>
    </w:p>
    <w:p w14:paraId="1B60BDE6" w14:textId="77777777" w:rsidR="00E23B07" w:rsidRDefault="00E23B07" w:rsidP="00A270FD">
      <w:pPr>
        <w:pStyle w:val="ListParagraph"/>
        <w:ind w:left="0"/>
        <w:jc w:val="both"/>
        <w:rPr>
          <w:rFonts w:eastAsia="Times New Roman" w:cstheme="minorHAnsi"/>
          <w:sz w:val="24"/>
          <w:szCs w:val="24"/>
        </w:rPr>
      </w:pPr>
    </w:p>
    <w:p w14:paraId="6961DE12" w14:textId="2F469AEE" w:rsidR="00E23B07" w:rsidRPr="003578CD" w:rsidRDefault="00E23B07"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A270FD">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r w:rsidRPr="00380763">
        <w:rPr>
          <w:rFonts w:cstheme="minorHAnsi"/>
          <w:sz w:val="24"/>
        </w:rPr>
        <w:t>EdealerDatabaseServices</w:t>
      </w:r>
    </w:p>
    <w:p w14:paraId="4B09413B"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rsidP="00A270FD">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,Newyork</w:t>
      </w:r>
      <w:proofErr w:type="gramEnd"/>
    </w:p>
    <w:p w14:paraId="6668FD27" w14:textId="77777777" w:rsidR="00E667C3" w:rsidRPr="00395851" w:rsidRDefault="00020272" w:rsidP="00A270FD">
      <w:pPr>
        <w:spacing w:after="0" w:line="360" w:lineRule="auto"/>
        <w:jc w:val="both"/>
        <w:rPr>
          <w:rFonts w:cstheme="minorHAnsi"/>
          <w:b/>
          <w:sz w:val="24"/>
        </w:rPr>
      </w:pPr>
      <w:r w:rsidRPr="00395851">
        <w:rPr>
          <w:rFonts w:cstheme="minorHAnsi"/>
          <w:b/>
          <w:sz w:val="24"/>
        </w:rPr>
        <w:t xml:space="preserve">Project Name- </w:t>
      </w:r>
      <w:r w:rsidRPr="00380763">
        <w:rPr>
          <w:rFonts w:cstheme="minorHAnsi"/>
          <w:sz w:val="24"/>
        </w:rPr>
        <w:t>EdealerDatabseServices</w:t>
      </w:r>
      <w:r w:rsidRPr="00395851">
        <w:rPr>
          <w:rFonts w:cstheme="minorHAnsi"/>
          <w:b/>
          <w:sz w:val="24"/>
        </w:rPr>
        <w:t xml:space="preserve"> </w:t>
      </w:r>
    </w:p>
    <w:p w14:paraId="6B0D2D40" w14:textId="77777777" w:rsidR="00E667C3" w:rsidRPr="00395851" w:rsidRDefault="00020272" w:rsidP="00A270FD">
      <w:pPr>
        <w:spacing w:after="0" w:line="360" w:lineRule="auto"/>
        <w:jc w:val="both"/>
        <w:rPr>
          <w:rFonts w:eastAsia="Times New Roman" w:cstheme="minorHAnsi"/>
          <w:i/>
          <w:sz w:val="28"/>
          <w:szCs w:val="24"/>
        </w:rPr>
      </w:pPr>
      <w:r w:rsidRPr="00395851">
        <w:rPr>
          <w:rFonts w:cstheme="minorHAnsi"/>
          <w:b/>
          <w:sz w:val="24"/>
        </w:rPr>
        <w:lastRenderedPageBreak/>
        <w:t xml:space="preserve">Project Duration: </w:t>
      </w:r>
      <w:r w:rsidRPr="00395851">
        <w:rPr>
          <w:rFonts w:cstheme="minorHAnsi"/>
          <w:sz w:val="24"/>
        </w:rPr>
        <w:t>March 2020 - October 2020</w:t>
      </w:r>
    </w:p>
    <w:p w14:paraId="738DE536" w14:textId="77777777" w:rsidR="00E667C3" w:rsidRPr="00395851" w:rsidRDefault="00020272" w:rsidP="00A270FD">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rsidP="00A270FD">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A270FD">
      <w:pPr>
        <w:spacing w:after="0" w:line="360" w:lineRule="auto"/>
        <w:rPr>
          <w:rFonts w:cstheme="minorHAnsi"/>
          <w:sz w:val="24"/>
        </w:rPr>
      </w:pPr>
      <w:r w:rsidRPr="00395851">
        <w:rPr>
          <w:rFonts w:cstheme="minorHAnsi"/>
          <w:b/>
          <w:sz w:val="24"/>
        </w:rPr>
        <w:t xml:space="preserve">Description: </w:t>
      </w:r>
      <w:r w:rsidRPr="00395851">
        <w:rPr>
          <w:rFonts w:cstheme="minorHAnsi"/>
          <w:sz w:val="24"/>
        </w:rPr>
        <w:t xml:space="preserve">EdelaerDatabaseservices is </w:t>
      </w:r>
      <w:r w:rsidR="00A112CF" w:rsidRPr="00395851">
        <w:rPr>
          <w:rFonts w:cstheme="minorHAnsi"/>
          <w:sz w:val="24"/>
        </w:rPr>
        <w:t xml:space="preserve">sybase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A270FD">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A270FD">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rsidP="00A270FD">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rsidP="00A270FD">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rsidP="00A270FD">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rsidP="00A270FD">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rsidP="00A270FD">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2F995E67" w14:textId="77777777" w:rsidR="00E667C3" w:rsidRPr="00395851" w:rsidRDefault="00020272" w:rsidP="00A270FD">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A270FD">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gramStart"/>
      <w:r w:rsidR="00020272" w:rsidRPr="00395851">
        <w:rPr>
          <w:rFonts w:eastAsia="Calibri" w:cstheme="minorHAnsi"/>
          <w:color w:val="000000"/>
          <w:sz w:val="24"/>
        </w:rPr>
        <w:t>dev</w:t>
      </w:r>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A270FD">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A270FD">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A270FD">
      <w:pPr>
        <w:spacing w:after="0" w:line="240" w:lineRule="auto"/>
        <w:jc w:val="both"/>
        <w:rPr>
          <w:rFonts w:cstheme="minorHAnsi"/>
          <w:i/>
          <w:color w:val="000000"/>
          <w:sz w:val="28"/>
          <w:szCs w:val="24"/>
        </w:rPr>
      </w:pPr>
    </w:p>
    <w:p w14:paraId="3EFC8FAE" w14:textId="77777777" w:rsidR="00452534" w:rsidRDefault="00452534" w:rsidP="00A270FD">
      <w:pPr>
        <w:spacing w:after="0" w:line="240" w:lineRule="auto"/>
        <w:jc w:val="both"/>
        <w:rPr>
          <w:rFonts w:cstheme="minorHAnsi"/>
          <w:i/>
          <w:color w:val="000000"/>
          <w:sz w:val="28"/>
          <w:szCs w:val="24"/>
        </w:rPr>
      </w:pPr>
    </w:p>
    <w:p w14:paraId="7A20E78A" w14:textId="77777777" w:rsidR="00452534" w:rsidRDefault="00452534" w:rsidP="00A270FD">
      <w:pPr>
        <w:spacing w:after="0" w:line="240" w:lineRule="auto"/>
        <w:jc w:val="both"/>
        <w:rPr>
          <w:rFonts w:cstheme="minorHAnsi"/>
          <w:i/>
          <w:color w:val="000000"/>
          <w:sz w:val="28"/>
          <w:szCs w:val="24"/>
        </w:rPr>
      </w:pPr>
    </w:p>
    <w:p w14:paraId="5B5F9776" w14:textId="77777777" w:rsidR="00452534" w:rsidRDefault="00452534" w:rsidP="00A270FD">
      <w:pPr>
        <w:spacing w:after="0" w:line="240" w:lineRule="auto"/>
        <w:jc w:val="both"/>
        <w:rPr>
          <w:rFonts w:cstheme="minorHAnsi"/>
          <w:i/>
          <w:color w:val="000000"/>
          <w:sz w:val="28"/>
          <w:szCs w:val="24"/>
        </w:rPr>
      </w:pPr>
    </w:p>
    <w:p w14:paraId="7D426D4B" w14:textId="77777777" w:rsidR="00452534" w:rsidRPr="00452534" w:rsidRDefault="00452534" w:rsidP="00A270FD">
      <w:pPr>
        <w:spacing w:after="0" w:line="240" w:lineRule="auto"/>
        <w:jc w:val="both"/>
        <w:rPr>
          <w:rFonts w:cstheme="minorHAnsi"/>
          <w:color w:val="000000"/>
          <w:sz w:val="28"/>
          <w:szCs w:val="24"/>
        </w:rPr>
      </w:pPr>
    </w:p>
    <w:p w14:paraId="7867D7DE" w14:textId="0FC0EB5B" w:rsidR="00452534" w:rsidRPr="008A367C" w:rsidRDefault="00452534" w:rsidP="00A270FD">
      <w:pPr>
        <w:spacing w:after="0" w:line="240" w:lineRule="auto"/>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A270FD">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rsidSect="00A270FD">
      <w:headerReference w:type="default" r:id="rId10"/>
      <w:footerReference w:type="default" r:id="rId11"/>
      <w:footerReference w:type="first" r:id="rId12"/>
      <w:pgSz w:w="15840" w:h="24480" w:code="3"/>
      <w:pgMar w:top="1094" w:right="1440" w:bottom="1440" w:left="1276" w:header="454" w:footer="835"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9CE04" w14:textId="77777777" w:rsidR="00BB6A0A" w:rsidRDefault="00BB6A0A">
      <w:pPr>
        <w:spacing w:after="0" w:line="240" w:lineRule="auto"/>
      </w:pPr>
      <w:r>
        <w:separator/>
      </w:r>
    </w:p>
  </w:endnote>
  <w:endnote w:type="continuationSeparator" w:id="0">
    <w:p w14:paraId="3857C17F" w14:textId="77777777" w:rsidR="00BB6A0A" w:rsidRDefault="00BB6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18430" w14:textId="77777777" w:rsidR="00BB6A0A" w:rsidRDefault="00BB6A0A">
      <w:pPr>
        <w:spacing w:after="0" w:line="240" w:lineRule="auto"/>
      </w:pPr>
      <w:r>
        <w:separator/>
      </w:r>
    </w:p>
  </w:footnote>
  <w:footnote w:type="continuationSeparator" w:id="0">
    <w:p w14:paraId="4E029B1B" w14:textId="77777777" w:rsidR="00BB6A0A" w:rsidRDefault="00BB6A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DD13A4C"/>
    <w:multiLevelType w:val="hybridMultilevel"/>
    <w:tmpl w:val="62BACD8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2">
    <w:nsid w:val="35E00FD3"/>
    <w:multiLevelType w:val="hybridMultilevel"/>
    <w:tmpl w:val="E7E83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B628A4"/>
    <w:multiLevelType w:val="hybridMultilevel"/>
    <w:tmpl w:val="8D20A3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7">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8">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A6A2CF8"/>
    <w:multiLevelType w:val="hybridMultilevel"/>
    <w:tmpl w:val="E6469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7"/>
  </w:num>
  <w:num w:numId="5">
    <w:abstractNumId w:val="13"/>
  </w:num>
  <w:num w:numId="6">
    <w:abstractNumId w:val="4"/>
  </w:num>
  <w:num w:numId="7">
    <w:abstractNumId w:val="9"/>
  </w:num>
  <w:num w:numId="8">
    <w:abstractNumId w:val="10"/>
  </w:num>
  <w:num w:numId="9">
    <w:abstractNumId w:val="8"/>
  </w:num>
  <w:num w:numId="10">
    <w:abstractNumId w:val="0"/>
  </w:num>
  <w:num w:numId="11">
    <w:abstractNumId w:val="18"/>
  </w:num>
  <w:num w:numId="12">
    <w:abstractNumId w:val="5"/>
  </w:num>
  <w:num w:numId="13">
    <w:abstractNumId w:val="11"/>
  </w:num>
  <w:num w:numId="14">
    <w:abstractNumId w:val="16"/>
  </w:num>
  <w:num w:numId="15">
    <w:abstractNumId w:val="15"/>
  </w:num>
  <w:num w:numId="16">
    <w:abstractNumId w:val="1"/>
  </w:num>
  <w:num w:numId="17">
    <w:abstractNumId w:val="12"/>
  </w:num>
  <w:num w:numId="18">
    <w:abstractNumId w:val="3"/>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21A6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728F5"/>
    <w:rsid w:val="003802E0"/>
    <w:rsid w:val="00380763"/>
    <w:rsid w:val="00393780"/>
    <w:rsid w:val="00395851"/>
    <w:rsid w:val="003A6CEB"/>
    <w:rsid w:val="003D6DD9"/>
    <w:rsid w:val="003F0F9D"/>
    <w:rsid w:val="0040169E"/>
    <w:rsid w:val="00427A33"/>
    <w:rsid w:val="0043482B"/>
    <w:rsid w:val="004359D0"/>
    <w:rsid w:val="00436044"/>
    <w:rsid w:val="00452534"/>
    <w:rsid w:val="00455ED6"/>
    <w:rsid w:val="004562C0"/>
    <w:rsid w:val="00473B8E"/>
    <w:rsid w:val="00481079"/>
    <w:rsid w:val="004830FA"/>
    <w:rsid w:val="00494C3B"/>
    <w:rsid w:val="0049731C"/>
    <w:rsid w:val="004A713A"/>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36B1"/>
    <w:rsid w:val="005B63EE"/>
    <w:rsid w:val="005B7D3E"/>
    <w:rsid w:val="005C65C8"/>
    <w:rsid w:val="005F22A5"/>
    <w:rsid w:val="005F26E9"/>
    <w:rsid w:val="00641957"/>
    <w:rsid w:val="0064538E"/>
    <w:rsid w:val="00645D5A"/>
    <w:rsid w:val="006469A2"/>
    <w:rsid w:val="006530EC"/>
    <w:rsid w:val="006649F1"/>
    <w:rsid w:val="00671C6F"/>
    <w:rsid w:val="00681C04"/>
    <w:rsid w:val="00686635"/>
    <w:rsid w:val="00697A9F"/>
    <w:rsid w:val="006A5142"/>
    <w:rsid w:val="006B4DD9"/>
    <w:rsid w:val="006C6988"/>
    <w:rsid w:val="006D4A45"/>
    <w:rsid w:val="006D5A94"/>
    <w:rsid w:val="00721BF5"/>
    <w:rsid w:val="007255F1"/>
    <w:rsid w:val="00727414"/>
    <w:rsid w:val="00733488"/>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E6"/>
    <w:rsid w:val="00850FF4"/>
    <w:rsid w:val="0086161D"/>
    <w:rsid w:val="00864692"/>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1077"/>
    <w:rsid w:val="009C7C62"/>
    <w:rsid w:val="009D6C2F"/>
    <w:rsid w:val="00A00950"/>
    <w:rsid w:val="00A112CF"/>
    <w:rsid w:val="00A16B2D"/>
    <w:rsid w:val="00A270FD"/>
    <w:rsid w:val="00A44887"/>
    <w:rsid w:val="00A45168"/>
    <w:rsid w:val="00A53910"/>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B6A0A"/>
    <w:rsid w:val="00BC0120"/>
    <w:rsid w:val="00C04521"/>
    <w:rsid w:val="00C054E3"/>
    <w:rsid w:val="00C124F0"/>
    <w:rsid w:val="00C1415B"/>
    <w:rsid w:val="00C2505D"/>
    <w:rsid w:val="00C31467"/>
    <w:rsid w:val="00C31AE9"/>
    <w:rsid w:val="00C42859"/>
    <w:rsid w:val="00C54054"/>
    <w:rsid w:val="00C56B17"/>
    <w:rsid w:val="00C65308"/>
    <w:rsid w:val="00C85116"/>
    <w:rsid w:val="00C877A7"/>
    <w:rsid w:val="00C87D8C"/>
    <w:rsid w:val="00C93543"/>
    <w:rsid w:val="00CA0C1B"/>
    <w:rsid w:val="00CA2999"/>
    <w:rsid w:val="00CA30CC"/>
    <w:rsid w:val="00CA6811"/>
    <w:rsid w:val="00CB1D3E"/>
    <w:rsid w:val="00CB59C2"/>
    <w:rsid w:val="00CE55CB"/>
    <w:rsid w:val="00CE5B8A"/>
    <w:rsid w:val="00D0088E"/>
    <w:rsid w:val="00D00DD8"/>
    <w:rsid w:val="00D033D1"/>
    <w:rsid w:val="00D15119"/>
    <w:rsid w:val="00D22B08"/>
    <w:rsid w:val="00D26547"/>
    <w:rsid w:val="00D4022B"/>
    <w:rsid w:val="00D64C0E"/>
    <w:rsid w:val="00D765BD"/>
    <w:rsid w:val="00D91109"/>
    <w:rsid w:val="00DA26E3"/>
    <w:rsid w:val="00DA7D5C"/>
    <w:rsid w:val="00DB59CF"/>
    <w:rsid w:val="00DD02E9"/>
    <w:rsid w:val="00DE75D7"/>
    <w:rsid w:val="00DF4E2E"/>
    <w:rsid w:val="00E01095"/>
    <w:rsid w:val="00E04C7C"/>
    <w:rsid w:val="00E11F66"/>
    <w:rsid w:val="00E223E6"/>
    <w:rsid w:val="00E23B07"/>
    <w:rsid w:val="00E2531F"/>
    <w:rsid w:val="00E33E5D"/>
    <w:rsid w:val="00E52BB0"/>
    <w:rsid w:val="00E56EAD"/>
    <w:rsid w:val="00E667C3"/>
    <w:rsid w:val="00E8399C"/>
    <w:rsid w:val="00E83EF8"/>
    <w:rsid w:val="00E87F05"/>
    <w:rsid w:val="00ED444A"/>
    <w:rsid w:val="00ED5FCB"/>
    <w:rsid w:val="00EE7F75"/>
    <w:rsid w:val="00F24AC4"/>
    <w:rsid w:val="00F32307"/>
    <w:rsid w:val="00F348E6"/>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271228">
      <w:bodyDiv w:val="1"/>
      <w:marLeft w:val="0"/>
      <w:marRight w:val="0"/>
      <w:marTop w:val="0"/>
      <w:marBottom w:val="0"/>
      <w:divBdr>
        <w:top w:val="none" w:sz="0" w:space="0" w:color="auto"/>
        <w:left w:val="none" w:sz="0" w:space="0" w:color="auto"/>
        <w:bottom w:val="none" w:sz="0" w:space="0" w:color="auto"/>
        <w:right w:val="none" w:sz="0" w:space="0" w:color="auto"/>
      </w:divBdr>
    </w:div>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B4CCE9-1CD8-41C1-BFA8-3625CBF9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215</cp:revision>
  <dcterms:created xsi:type="dcterms:W3CDTF">2021-01-29T01:39:00Z</dcterms:created>
  <dcterms:modified xsi:type="dcterms:W3CDTF">2025-01-16T02:19:00Z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