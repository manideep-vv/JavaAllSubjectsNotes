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C51DED2" w14:textId="77777777" w:rsidR="00E667C3" w:rsidRDefault="00020272" w:rsidP="00A270FD">
      <w:pPr>
        <w:rPr>
          <w:smallCaps/>
          <w:color w:val="000000"/>
          <w:sz w:val="24"/>
          <w:szCs w:val="24"/>
          <w:u w:val="single"/>
        </w:rPr>
      </w:pPr>
      <w:r>
        <w:rPr>
          <w:smallCaps/>
          <w:color w:val="000000"/>
          <w:sz w:val="24"/>
          <w:szCs w:val="24"/>
          <w:u w:val="single"/>
        </w:rPr>
        <w:t>Manideep Kumar</w:t>
      </w:r>
      <w:r>
        <w:rPr>
          <w:smallCaps/>
          <w:color w:val="000000"/>
          <w:sz w:val="24"/>
          <w:szCs w:val="24"/>
          <w:u w:val="single"/>
        </w:rPr>
        <w:br/>
        <w:t xml:space="preserve">manideep74123@gmail.com                   </w:t>
      </w:r>
      <w:r>
        <w:rPr>
          <w:smallCaps/>
          <w:color w:val="000000"/>
          <w:sz w:val="24"/>
          <w:szCs w:val="24"/>
          <w:u w:val="single"/>
        </w:rPr>
        <w:br/>
        <w:t>Mobile: +91-8500 769 707</w:t>
      </w:r>
    </w:p>
    <w:p w14:paraId="45C16473" w14:textId="6C7BCFFC" w:rsidR="00864692" w:rsidRDefault="00864692" w:rsidP="00A270FD">
      <w:r>
        <w:t xml:space="preserve">Languages, Technologies, Frameworks, Deployment </w:t>
      </w:r>
      <w:r w:rsidR="00436044">
        <w:t>tools I</w:t>
      </w:r>
      <w:r>
        <w:t xml:space="preserve"> worked on are</w:t>
      </w:r>
    </w:p>
    <w:p w14:paraId="5BFEB5BD" w14:textId="0457C355" w:rsidR="00864692" w:rsidRPr="00864692" w:rsidRDefault="00864692" w:rsidP="00A270FD">
      <w:pPr>
        <w:rPr>
          <w:sz w:val="24"/>
        </w:rPr>
      </w:pPr>
      <w:r w:rsidRPr="00864692">
        <w:rPr>
          <w:sz w:val="24"/>
        </w:rPr>
        <w:t xml:space="preserve">         Java, spring, spring boot, Microservices, Kafka, </w:t>
      </w:r>
      <w:r w:rsidR="00436044">
        <w:rPr>
          <w:sz w:val="24"/>
        </w:rPr>
        <w:t xml:space="preserve">Mongodb, </w:t>
      </w:r>
      <w:r w:rsidR="00CA6811">
        <w:rPr>
          <w:sz w:val="24"/>
        </w:rPr>
        <w:t xml:space="preserve">JavaScript, </w:t>
      </w:r>
      <w:r w:rsidRPr="00864692">
        <w:rPr>
          <w:sz w:val="24"/>
        </w:rPr>
        <w:t>kubernetes, Openshift</w:t>
      </w:r>
    </w:p>
    <w:p w14:paraId="38716E08" w14:textId="4A1B2C1E" w:rsidR="00984A85" w:rsidRPr="00984A85" w:rsidRDefault="00DB59CF" w:rsidP="00A270FD">
      <w:pPr>
        <w:rPr>
          <w:color w:val="4F81BD" w:themeColor="accent1"/>
          <w:sz w:val="24"/>
          <w:szCs w:val="24"/>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t xml:space="preserve">Git hub URL </w:t>
      </w:r>
      <w:hyperlink r:id="rId9" w:history="1">
        <w:r w:rsidR="00984A85" w:rsidRPr="00984A85">
          <w:rPr>
            <w:rStyle w:val="Hyperlink"/>
            <w:color w:val="4F81BD"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https://github.com/manideep-vv</w:t>
        </w:r>
      </w:hyperlink>
      <w:r>
        <w:rPr>
          <w:rStyle w:val="Hyperlink"/>
          <w:color w:val="4F81BD"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DB59CF">
        <w:rPr>
          <w:rFonts w:ascii="Calibri" w:eastAsia="Calibri" w:hAnsi="Calibri" w:cs="Calibri"/>
          <w:color w:val="000000"/>
        </w:rPr>
        <w:t>contains technology relate</w:t>
      </w:r>
      <w:r w:rsidR="00AC1A87">
        <w:rPr>
          <w:rFonts w:ascii="Calibri" w:eastAsia="Calibri" w:hAnsi="Calibri" w:cs="Calibri"/>
          <w:color w:val="000000"/>
        </w:rPr>
        <w:t>d</w:t>
      </w:r>
      <w:r w:rsidRPr="00DB59CF">
        <w:rPr>
          <w:rFonts w:ascii="Calibri" w:eastAsia="Calibri" w:hAnsi="Calibri" w:cs="Calibri"/>
          <w:color w:val="000000"/>
        </w:rPr>
        <w:t xml:space="preserve"> notes</w:t>
      </w:r>
      <w:r>
        <w:rPr>
          <w:rFonts w:ascii="Calibri" w:eastAsia="Calibri" w:hAnsi="Calibri" w:cs="Calibri"/>
          <w:color w:val="000000"/>
        </w:rPr>
        <w:t>)</w:t>
      </w:r>
    </w:p>
    <w:p w14:paraId="6BDE0683" w14:textId="72970D3C" w:rsidR="00E667C3" w:rsidRPr="00306C78" w:rsidRDefault="00020272" w:rsidP="00A270FD">
      <w:pPr>
        <w:rPr>
          <w:rFonts w:ascii="Calibri" w:eastAsia="Calibri" w:hAnsi="Calibri" w:cs="Calibri"/>
          <w:sz w:val="24"/>
        </w:rPr>
      </w:pPr>
      <w:r w:rsidRPr="00306C78">
        <w:rPr>
          <w:rFonts w:ascii="Calibri" w:hAnsi="Calibri" w:cs="Calibri"/>
          <w:b/>
          <w:sz w:val="24"/>
        </w:rPr>
        <w:t>Experience</w:t>
      </w:r>
    </w:p>
    <w:p w14:paraId="3FACC2E8" w14:textId="51B195F0" w:rsidR="00E667C3" w:rsidRPr="00306C78" w:rsidRDefault="00306C78" w:rsidP="00A270FD">
      <w:pPr>
        <w:pBdr>
          <w:top w:val="nil"/>
          <w:left w:val="nil"/>
          <w:bottom w:val="nil"/>
          <w:right w:val="nil"/>
          <w:between w:val="nil"/>
        </w:pBdr>
        <w:spacing w:before="60" w:after="120" w:line="240" w:lineRule="auto"/>
        <w:jc w:val="both"/>
        <w:rPr>
          <w:rFonts w:ascii="Calibri" w:eastAsia="Arial" w:hAnsi="Calibri" w:cs="Calibri"/>
          <w:color w:val="000000"/>
          <w:szCs w:val="20"/>
        </w:rPr>
      </w:pPr>
      <w:r>
        <w:rPr>
          <w:rFonts w:ascii="Calibri" w:eastAsia="Calibri" w:hAnsi="Calibri" w:cs="Calibri"/>
          <w:color w:val="000000"/>
          <w:sz w:val="24"/>
        </w:rPr>
        <w:t xml:space="preserve">I have around </w:t>
      </w:r>
      <w:r w:rsidR="00587D8D">
        <w:rPr>
          <w:rFonts w:ascii="Calibri" w:eastAsia="Calibri" w:hAnsi="Calibri" w:cs="Calibri"/>
          <w:color w:val="000000"/>
          <w:sz w:val="24"/>
        </w:rPr>
        <w:t>8</w:t>
      </w:r>
      <w:r w:rsidR="00020272" w:rsidRPr="00306C78">
        <w:rPr>
          <w:rFonts w:ascii="Calibri" w:eastAsia="Calibri" w:hAnsi="Calibri" w:cs="Calibri"/>
          <w:color w:val="000000"/>
          <w:sz w:val="24"/>
        </w:rPr>
        <w:t xml:space="preserve"> years of experience in Information Technology Industry. Having experience with the software development,</w:t>
      </w:r>
      <w:r w:rsidR="00CA0C1B" w:rsidRPr="00306C78">
        <w:rPr>
          <w:rFonts w:ascii="Calibri" w:eastAsia="Calibri" w:hAnsi="Calibri" w:cs="Calibri"/>
          <w:color w:val="000000"/>
          <w:sz w:val="24"/>
        </w:rPr>
        <w:t xml:space="preserve"> </w:t>
      </w:r>
      <w:r w:rsidR="00020272" w:rsidRPr="00306C78">
        <w:rPr>
          <w:rFonts w:ascii="Calibri" w:eastAsia="Calibri" w:hAnsi="Calibri" w:cs="Calibri"/>
          <w:color w:val="000000"/>
          <w:sz w:val="24"/>
        </w:rPr>
        <w:t xml:space="preserve">testing, deployment and support of large </w:t>
      </w:r>
      <w:r w:rsidR="00CA0C1B" w:rsidRPr="00306C78">
        <w:rPr>
          <w:rFonts w:ascii="Calibri" w:eastAsia="Calibri" w:hAnsi="Calibri" w:cs="Calibri"/>
          <w:color w:val="000000"/>
          <w:sz w:val="24"/>
        </w:rPr>
        <w:t>scale, enterprise</w:t>
      </w:r>
      <w:r w:rsidR="00020272" w:rsidRPr="00306C78">
        <w:rPr>
          <w:rFonts w:ascii="Calibri" w:eastAsia="Calibri" w:hAnsi="Calibri" w:cs="Calibri"/>
          <w:color w:val="000000"/>
          <w:sz w:val="24"/>
        </w:rPr>
        <w:t>,</w:t>
      </w:r>
      <w:r w:rsidR="000A5988">
        <w:rPr>
          <w:rFonts w:ascii="Calibri" w:eastAsia="Calibri" w:hAnsi="Calibri" w:cs="Calibri"/>
          <w:color w:val="000000"/>
          <w:sz w:val="24"/>
        </w:rPr>
        <w:t xml:space="preserve"> </w:t>
      </w:r>
      <w:r w:rsidR="00315AF5">
        <w:rPr>
          <w:rFonts w:ascii="Calibri" w:eastAsia="Calibri" w:hAnsi="Calibri" w:cs="Calibri"/>
          <w:color w:val="000000"/>
          <w:sz w:val="24"/>
        </w:rPr>
        <w:t>distributed</w:t>
      </w:r>
      <w:r w:rsidR="00020272" w:rsidRPr="00306C78">
        <w:rPr>
          <w:rFonts w:ascii="Calibri" w:eastAsia="Calibri" w:hAnsi="Calibri" w:cs="Calibri"/>
          <w:color w:val="000000"/>
          <w:sz w:val="24"/>
        </w:rPr>
        <w:t>,</w:t>
      </w:r>
      <w:r w:rsidR="00315AF5">
        <w:rPr>
          <w:rFonts w:ascii="Calibri" w:eastAsia="Calibri" w:hAnsi="Calibri" w:cs="Calibri"/>
          <w:color w:val="000000"/>
          <w:sz w:val="24"/>
        </w:rPr>
        <w:t xml:space="preserve"> </w:t>
      </w:r>
      <w:r w:rsidR="00782EB3">
        <w:rPr>
          <w:rFonts w:ascii="Calibri" w:eastAsia="Calibri" w:hAnsi="Calibri" w:cs="Calibri"/>
          <w:color w:val="000000"/>
          <w:sz w:val="24"/>
        </w:rPr>
        <w:t xml:space="preserve">web-based </w:t>
      </w:r>
      <w:r w:rsidR="00020272" w:rsidRPr="00306C78">
        <w:rPr>
          <w:rFonts w:ascii="Calibri" w:eastAsia="Calibri" w:hAnsi="Calibri" w:cs="Calibri"/>
          <w:color w:val="000000"/>
          <w:sz w:val="24"/>
        </w:rPr>
        <w:t xml:space="preserve">JAVA /Jakarta EE </w:t>
      </w:r>
      <w:r w:rsidR="00C54054" w:rsidRPr="00306C78">
        <w:rPr>
          <w:rFonts w:ascii="Calibri" w:eastAsia="Calibri" w:hAnsi="Calibri" w:cs="Calibri"/>
          <w:color w:val="000000"/>
          <w:sz w:val="24"/>
        </w:rPr>
        <w:t>applications.</w:t>
      </w:r>
    </w:p>
    <w:p w14:paraId="61BE06BC" w14:textId="77777777" w:rsidR="00E667C3" w:rsidRPr="00306C78" w:rsidRDefault="00020272" w:rsidP="00D32155">
      <w:pPr>
        <w:pBdr>
          <w:top w:val="nil"/>
          <w:left w:val="nil"/>
          <w:bottom w:val="nil"/>
          <w:right w:val="nil"/>
          <w:between w:val="nil"/>
        </w:pBdr>
        <w:spacing w:before="240" w:after="60" w:line="240" w:lineRule="auto"/>
        <w:ind w:left="270"/>
        <w:jc w:val="both"/>
        <w:rPr>
          <w:rFonts w:ascii="Calibri" w:eastAsia="Calibri" w:hAnsi="Calibri" w:cs="Calibri"/>
          <w:b/>
          <w:color w:val="000000"/>
          <w:sz w:val="24"/>
        </w:rPr>
      </w:pPr>
      <w:r w:rsidRPr="00306C78">
        <w:rPr>
          <w:rFonts w:ascii="Calibri" w:eastAsia="Calibri" w:hAnsi="Calibri" w:cs="Calibri"/>
          <w:b/>
          <w:color w:val="000000"/>
          <w:sz w:val="24"/>
        </w:rPr>
        <w:t>Major Strengths:</w:t>
      </w:r>
    </w:p>
    <w:p w14:paraId="52154CF0" w14:textId="12B08E59" w:rsidR="00E667C3" w:rsidRPr="00306C78" w:rsidRDefault="00020272" w:rsidP="00A270FD">
      <w:pPr>
        <w:numPr>
          <w:ilvl w:val="0"/>
          <w:numId w:val="5"/>
        </w:numPr>
        <w:spacing w:after="0" w:line="240" w:lineRule="auto"/>
        <w:ind w:left="0" w:firstLine="0"/>
        <w:jc w:val="both"/>
        <w:rPr>
          <w:rFonts w:ascii="Calibri" w:hAnsi="Calibri" w:cs="Calibri"/>
          <w:sz w:val="24"/>
        </w:rPr>
      </w:pPr>
      <w:r w:rsidRPr="00306C78">
        <w:rPr>
          <w:rFonts w:ascii="Calibri" w:hAnsi="Calibri" w:cs="Calibri"/>
          <w:sz w:val="24"/>
        </w:rPr>
        <w:t xml:space="preserve">Around </w:t>
      </w:r>
      <w:r w:rsidR="009706B0">
        <w:rPr>
          <w:rFonts w:ascii="Calibri" w:hAnsi="Calibri" w:cs="Calibri"/>
          <w:sz w:val="24"/>
        </w:rPr>
        <w:t>8</w:t>
      </w:r>
      <w:r w:rsidR="007B1D9A" w:rsidRPr="00306C78">
        <w:rPr>
          <w:rFonts w:ascii="Calibri" w:hAnsi="Calibri" w:cs="Calibri"/>
          <w:sz w:val="24"/>
        </w:rPr>
        <w:t xml:space="preserve"> </w:t>
      </w:r>
      <w:r w:rsidRPr="00306C78">
        <w:rPr>
          <w:rFonts w:ascii="Calibri" w:hAnsi="Calibri" w:cs="Calibri"/>
          <w:sz w:val="24"/>
        </w:rPr>
        <w:t>years of experience in analysis, development and implementation of large scale, Java/JEE projects.</w:t>
      </w:r>
    </w:p>
    <w:p w14:paraId="09B7CD89" w14:textId="2620B2FB" w:rsidR="00306C78" w:rsidRPr="00121A69" w:rsidRDefault="00121A69" w:rsidP="00121A69">
      <w:pPr>
        <w:pStyle w:val="ListParagraph"/>
        <w:numPr>
          <w:ilvl w:val="0"/>
          <w:numId w:val="20"/>
        </w:numPr>
        <w:spacing w:after="0" w:line="240" w:lineRule="auto"/>
        <w:ind w:left="426"/>
        <w:jc w:val="both"/>
        <w:rPr>
          <w:rFonts w:ascii="Calibri" w:hAnsi="Calibri" w:cs="Calibri"/>
          <w:sz w:val="24"/>
        </w:rPr>
      </w:pPr>
      <w:r>
        <w:rPr>
          <w:rFonts w:ascii="Calibri" w:hAnsi="Calibri" w:cs="Calibri"/>
          <w:sz w:val="24"/>
        </w:rPr>
        <w:t xml:space="preserve">    </w:t>
      </w:r>
      <w:r w:rsidR="00306C78" w:rsidRPr="00121A69">
        <w:rPr>
          <w:rFonts w:ascii="Calibri" w:hAnsi="Calibri" w:cs="Calibri"/>
          <w:sz w:val="24"/>
        </w:rPr>
        <w:t xml:space="preserve">Experience in Developing applications using frameworks like spring Boot and </w:t>
      </w:r>
      <w:r w:rsidR="00727414" w:rsidRPr="00121A69">
        <w:rPr>
          <w:rFonts w:ascii="Calibri" w:hAnsi="Calibri" w:cs="Calibri"/>
          <w:sz w:val="24"/>
        </w:rPr>
        <w:t>Mic</w:t>
      </w:r>
      <w:r w:rsidR="00C85116" w:rsidRPr="00121A69">
        <w:rPr>
          <w:rFonts w:ascii="Calibri" w:hAnsi="Calibri" w:cs="Calibri"/>
          <w:sz w:val="24"/>
        </w:rPr>
        <w:t>ro</w:t>
      </w:r>
      <w:r w:rsidR="00CB1D3E" w:rsidRPr="00121A69">
        <w:rPr>
          <w:rFonts w:ascii="Calibri" w:hAnsi="Calibri" w:cs="Calibri"/>
          <w:sz w:val="24"/>
        </w:rPr>
        <w:t xml:space="preserve"> </w:t>
      </w:r>
      <w:r w:rsidR="00727414" w:rsidRPr="00121A69">
        <w:rPr>
          <w:rFonts w:ascii="Calibri" w:hAnsi="Calibri" w:cs="Calibri"/>
          <w:sz w:val="24"/>
        </w:rPr>
        <w:t xml:space="preserve">services and </w:t>
      </w:r>
      <w:r w:rsidR="00306C78" w:rsidRPr="00121A69">
        <w:rPr>
          <w:rFonts w:ascii="Calibri" w:hAnsi="Calibri" w:cs="Calibri"/>
          <w:sz w:val="24"/>
        </w:rPr>
        <w:t>Messaging systems</w:t>
      </w:r>
      <w:r w:rsidR="007B3C54" w:rsidRPr="00121A69">
        <w:rPr>
          <w:rFonts w:ascii="Calibri" w:hAnsi="Calibri" w:cs="Calibri"/>
          <w:sz w:val="24"/>
        </w:rPr>
        <w:t xml:space="preserve"> such as </w:t>
      </w:r>
      <w:r w:rsidR="00A270FD" w:rsidRPr="00121A69">
        <w:rPr>
          <w:rFonts w:ascii="Calibri" w:hAnsi="Calibri" w:cs="Calibri"/>
          <w:sz w:val="24"/>
        </w:rPr>
        <w:t xml:space="preserve">   </w:t>
      </w:r>
      <w:r w:rsidR="006D4A45">
        <w:rPr>
          <w:rFonts w:ascii="Calibri" w:hAnsi="Calibri" w:cs="Calibri"/>
          <w:sz w:val="24"/>
        </w:rPr>
        <w:t xml:space="preserve">             </w:t>
      </w:r>
      <w:r w:rsidR="007B3C54" w:rsidRPr="00121A69">
        <w:rPr>
          <w:rFonts w:ascii="Calibri" w:hAnsi="Calibri" w:cs="Calibri"/>
          <w:i/>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kafka</w:t>
      </w:r>
      <w:r w:rsidR="007B3C54" w:rsidRPr="00121A69">
        <w:rPr>
          <w:rFonts w:ascii="Calibri" w:hAnsi="Calibri" w:cs="Calibri"/>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7B3C54" w:rsidRPr="00121A69">
        <w:rPr>
          <w:rFonts w:ascii="Calibri" w:hAnsi="Calibri" w:cs="Calibri"/>
          <w:sz w:val="24"/>
        </w:rPr>
        <w:t>, active MQ</w:t>
      </w:r>
      <w:r w:rsidR="00C054E3" w:rsidRPr="00121A69">
        <w:rPr>
          <w:rFonts w:ascii="Calibri" w:hAnsi="Calibri" w:cs="Calibri"/>
          <w:sz w:val="24"/>
        </w:rPr>
        <w:t xml:space="preserve"> </w:t>
      </w:r>
    </w:p>
    <w:p w14:paraId="61807B61" w14:textId="207FD4D6" w:rsidR="00C054E3" w:rsidRDefault="00C054E3" w:rsidP="00A270FD">
      <w:pPr>
        <w:numPr>
          <w:ilvl w:val="0"/>
          <w:numId w:val="5"/>
        </w:numPr>
        <w:spacing w:after="0" w:line="240" w:lineRule="auto"/>
        <w:ind w:left="0" w:firstLine="0"/>
        <w:jc w:val="both"/>
        <w:rPr>
          <w:rFonts w:ascii="Calibri" w:hAnsi="Calibri" w:cs="Calibri"/>
          <w:sz w:val="24"/>
        </w:rPr>
      </w:pPr>
      <w:r>
        <w:rPr>
          <w:rFonts w:ascii="Calibri" w:hAnsi="Calibri" w:cs="Calibri"/>
          <w:sz w:val="24"/>
        </w:rPr>
        <w:t>Have knowledge on working with NoSQL databases like mongo DB</w:t>
      </w:r>
    </w:p>
    <w:p w14:paraId="3E4CE0CC" w14:textId="6B8F70D7" w:rsidR="006A5142" w:rsidRPr="00306C78" w:rsidRDefault="006A5142" w:rsidP="0040169E">
      <w:pPr>
        <w:numPr>
          <w:ilvl w:val="0"/>
          <w:numId w:val="5"/>
        </w:numPr>
        <w:spacing w:after="0" w:line="240" w:lineRule="auto"/>
        <w:ind w:left="0" w:firstLine="0"/>
        <w:jc w:val="both"/>
        <w:rPr>
          <w:rFonts w:ascii="Calibri" w:eastAsia="Calibri" w:hAnsi="Calibri" w:cs="Calibri"/>
          <w:sz w:val="24"/>
        </w:rPr>
      </w:pPr>
      <w:r w:rsidRPr="00306C78">
        <w:rPr>
          <w:rFonts w:ascii="Calibri" w:hAnsi="Calibri" w:cs="Calibri"/>
          <w:sz w:val="24"/>
        </w:rPr>
        <w:t xml:space="preserve">Experience in </w:t>
      </w:r>
      <w:r w:rsidR="005B36B1">
        <w:rPr>
          <w:rFonts w:ascii="Calibri" w:hAnsi="Calibri" w:cs="Calibri"/>
          <w:sz w:val="24"/>
        </w:rPr>
        <w:t>deploying applications into</w:t>
      </w:r>
      <w:r w:rsidR="006D4A45">
        <w:rPr>
          <w:rFonts w:ascii="Calibri" w:hAnsi="Calibri" w:cs="Calibri"/>
          <w:sz w:val="24"/>
        </w:rPr>
        <w:t xml:space="preserve"> Red Hat </w:t>
      </w:r>
      <w:r w:rsidR="005B36B1">
        <w:rPr>
          <w:rFonts w:ascii="Calibri" w:hAnsi="Calibri" w:cs="Calibri"/>
          <w:sz w:val="24"/>
        </w:rPr>
        <w:t xml:space="preserve"> Openshift </w:t>
      </w:r>
      <w:r w:rsidR="007F5FE6">
        <w:rPr>
          <w:rFonts w:ascii="Calibri" w:hAnsi="Calibri" w:cs="Calibri"/>
          <w:sz w:val="24"/>
        </w:rPr>
        <w:t xml:space="preserve">containerization platform </w:t>
      </w:r>
      <w:r w:rsidR="005B36B1">
        <w:rPr>
          <w:rFonts w:ascii="Calibri" w:hAnsi="Calibri" w:cs="Calibri"/>
          <w:sz w:val="24"/>
        </w:rPr>
        <w:t xml:space="preserve">&amp; </w:t>
      </w:r>
      <w:r>
        <w:rPr>
          <w:rFonts w:ascii="Calibri" w:hAnsi="Calibri" w:cs="Calibri"/>
          <w:sz w:val="24"/>
        </w:rPr>
        <w:t>Kubernetes</w:t>
      </w:r>
      <w:r w:rsidR="007F5FE6">
        <w:rPr>
          <w:rFonts w:ascii="Calibri" w:hAnsi="Calibri" w:cs="Calibri"/>
          <w:sz w:val="24"/>
        </w:rPr>
        <w:t xml:space="preserve"> </w:t>
      </w:r>
      <w:r>
        <w:rPr>
          <w:rFonts w:ascii="Calibri" w:hAnsi="Calibri" w:cs="Calibri"/>
          <w:sz w:val="24"/>
        </w:rPr>
        <w:t xml:space="preserve"> </w:t>
      </w:r>
      <w:r w:rsidR="005B36B1">
        <w:rPr>
          <w:rFonts w:ascii="Calibri" w:hAnsi="Calibri" w:cs="Calibri"/>
          <w:sz w:val="24"/>
        </w:rPr>
        <w:t xml:space="preserve">cluster </w:t>
      </w:r>
      <w:r>
        <w:rPr>
          <w:rFonts w:ascii="Calibri" w:hAnsi="Calibri" w:cs="Calibri"/>
          <w:sz w:val="24"/>
        </w:rPr>
        <w:t xml:space="preserve">and </w:t>
      </w:r>
      <w:r w:rsidR="005B36B1">
        <w:rPr>
          <w:rFonts w:ascii="Calibri" w:hAnsi="Calibri" w:cs="Calibri"/>
          <w:sz w:val="24"/>
        </w:rPr>
        <w:t xml:space="preserve">into PCF(pivotal cloud foundry) </w:t>
      </w:r>
    </w:p>
    <w:p w14:paraId="16356995" w14:textId="497D4AAF" w:rsidR="00E667C3" w:rsidRPr="00306C78" w:rsidRDefault="00020272" w:rsidP="00A270FD">
      <w:pPr>
        <w:numPr>
          <w:ilvl w:val="0"/>
          <w:numId w:val="5"/>
        </w:numPr>
        <w:spacing w:after="0" w:line="240" w:lineRule="auto"/>
        <w:ind w:left="0" w:firstLine="0"/>
        <w:jc w:val="both"/>
        <w:rPr>
          <w:rFonts w:ascii="Calibri" w:hAnsi="Calibri" w:cs="Calibri"/>
          <w:sz w:val="24"/>
        </w:rPr>
      </w:pPr>
      <w:r w:rsidRPr="00306C78">
        <w:rPr>
          <w:rFonts w:ascii="Calibri" w:hAnsi="Calibri" w:cs="Calibri"/>
          <w:sz w:val="24"/>
        </w:rPr>
        <w:t>Experience in development of web and enterprise applications using JEE technologies such as JDBC, Servlets,</w:t>
      </w:r>
      <w:r w:rsidR="006A5142">
        <w:rPr>
          <w:rFonts w:ascii="Calibri" w:hAnsi="Calibri" w:cs="Calibri"/>
          <w:sz w:val="24"/>
        </w:rPr>
        <w:t xml:space="preserve"> </w:t>
      </w:r>
      <w:r w:rsidRPr="00306C78">
        <w:rPr>
          <w:rFonts w:ascii="Calibri" w:hAnsi="Calibri" w:cs="Calibri"/>
          <w:sz w:val="24"/>
        </w:rPr>
        <w:t xml:space="preserve">JSP ,JPA  </w:t>
      </w:r>
    </w:p>
    <w:p w14:paraId="61D74B66" w14:textId="2A9C2E0C" w:rsidR="00E667C3" w:rsidRPr="00306C78" w:rsidRDefault="00020272" w:rsidP="00A270FD">
      <w:pPr>
        <w:numPr>
          <w:ilvl w:val="0"/>
          <w:numId w:val="5"/>
        </w:numPr>
        <w:spacing w:after="0" w:line="240" w:lineRule="auto"/>
        <w:ind w:left="0" w:firstLine="0"/>
        <w:jc w:val="both"/>
        <w:rPr>
          <w:rFonts w:ascii="Calibri" w:eastAsia="Calibri" w:hAnsi="Calibri" w:cs="Calibri"/>
          <w:sz w:val="24"/>
        </w:rPr>
      </w:pPr>
      <w:r w:rsidRPr="00306C78">
        <w:rPr>
          <w:rFonts w:ascii="Calibri" w:hAnsi="Calibri" w:cs="Calibri"/>
          <w:sz w:val="24"/>
        </w:rPr>
        <w:t xml:space="preserve">Experience In writing Junit test cases and  </w:t>
      </w:r>
      <w:r w:rsidR="00081F4D" w:rsidRPr="00306C78">
        <w:rPr>
          <w:rFonts w:ascii="Calibri" w:hAnsi="Calibri" w:cs="Calibri"/>
          <w:sz w:val="24"/>
        </w:rPr>
        <w:t>analysing</w:t>
      </w:r>
      <w:r w:rsidRPr="00306C78">
        <w:rPr>
          <w:rFonts w:ascii="Calibri" w:hAnsi="Calibri" w:cs="Calibri"/>
          <w:sz w:val="24"/>
        </w:rPr>
        <w:t xml:space="preserve"> the Mutations using PIT Mutation tool </w:t>
      </w:r>
    </w:p>
    <w:p w14:paraId="084502CB" w14:textId="1C0D020B" w:rsidR="00E667C3" w:rsidRPr="00306C78" w:rsidRDefault="00020272" w:rsidP="00A270FD">
      <w:pPr>
        <w:numPr>
          <w:ilvl w:val="0"/>
          <w:numId w:val="5"/>
        </w:numPr>
        <w:spacing w:after="0" w:line="240" w:lineRule="auto"/>
        <w:ind w:left="0" w:firstLine="0"/>
        <w:jc w:val="both"/>
        <w:rPr>
          <w:rFonts w:ascii="Calibri" w:eastAsia="Calibri" w:hAnsi="Calibri" w:cs="Calibri"/>
          <w:sz w:val="24"/>
        </w:rPr>
      </w:pPr>
      <w:r w:rsidRPr="00306C78">
        <w:rPr>
          <w:rFonts w:ascii="Calibri" w:hAnsi="Calibri" w:cs="Calibri"/>
          <w:sz w:val="24"/>
        </w:rPr>
        <w:t xml:space="preserve">Creating and </w:t>
      </w:r>
      <w:r w:rsidR="00BC0120" w:rsidRPr="00306C78">
        <w:rPr>
          <w:rFonts w:ascii="Calibri" w:hAnsi="Calibri" w:cs="Calibri"/>
          <w:sz w:val="24"/>
        </w:rPr>
        <w:t>Consuming RESTful</w:t>
      </w:r>
      <w:r w:rsidRPr="00306C78">
        <w:rPr>
          <w:rFonts w:ascii="Calibri" w:hAnsi="Calibri" w:cs="Calibri"/>
          <w:sz w:val="24"/>
        </w:rPr>
        <w:t xml:space="preserve"> Web Services based on requirement</w:t>
      </w:r>
    </w:p>
    <w:p w14:paraId="17B389DF" w14:textId="77777777" w:rsidR="00E667C3" w:rsidRDefault="00E667C3" w:rsidP="00A270FD">
      <w:pPr>
        <w:spacing w:before="100" w:after="100" w:line="240" w:lineRule="auto"/>
        <w:jc w:val="both"/>
      </w:pPr>
    </w:p>
    <w:p w14:paraId="75B5B024" w14:textId="77777777" w:rsidR="00292773" w:rsidRDefault="00292773" w:rsidP="00A270FD">
      <w:pPr>
        <w:spacing w:before="100" w:after="100" w:line="240" w:lineRule="auto"/>
        <w:jc w:val="both"/>
        <w:rPr>
          <w:rFonts w:ascii="Calibri" w:eastAsia="Calibri" w:hAnsi="Calibri" w:cs="Calibri"/>
          <w:b/>
          <w:u w:val="single"/>
        </w:rPr>
      </w:pPr>
      <w:r w:rsidRPr="008D1EAC">
        <w:rPr>
          <w:rFonts w:ascii="Calibri" w:eastAsia="Calibri" w:hAnsi="Calibri" w:cs="Calibri"/>
          <w:b/>
          <w:u w:val="single"/>
        </w:rPr>
        <w:t>Wells Fargo Experience</w:t>
      </w:r>
    </w:p>
    <w:p w14:paraId="084A94B4" w14:textId="77777777" w:rsidR="00292773" w:rsidRDefault="00292773" w:rsidP="00A270FD">
      <w:pPr>
        <w:pStyle w:val="ListParagraph"/>
        <w:numPr>
          <w:ilvl w:val="0"/>
          <w:numId w:val="13"/>
        </w:numPr>
        <w:spacing w:before="100" w:after="100" w:line="240" w:lineRule="auto"/>
        <w:ind w:left="0" w:firstLine="0"/>
        <w:jc w:val="both"/>
        <w:rPr>
          <w:rFonts w:ascii="Calibri" w:eastAsia="Calibri" w:hAnsi="Calibri" w:cs="Calibri"/>
          <w:sz w:val="24"/>
        </w:rPr>
      </w:pPr>
      <w:r>
        <w:rPr>
          <w:rFonts w:ascii="Calibri" w:eastAsia="Calibri" w:hAnsi="Calibri" w:cs="Calibri"/>
          <w:sz w:val="24"/>
        </w:rPr>
        <w:t>Worked in FX Project on Java Akka framework and solace MQ</w:t>
      </w:r>
    </w:p>
    <w:p w14:paraId="30376E65" w14:textId="40DC5FCE" w:rsidR="00292773" w:rsidRDefault="00292773" w:rsidP="00A270FD">
      <w:pPr>
        <w:pStyle w:val="ListParagraph"/>
        <w:numPr>
          <w:ilvl w:val="0"/>
          <w:numId w:val="13"/>
        </w:numPr>
        <w:spacing w:before="100" w:after="100" w:line="240" w:lineRule="auto"/>
        <w:ind w:left="0" w:firstLine="0"/>
        <w:jc w:val="both"/>
        <w:rPr>
          <w:rFonts w:ascii="Calibri" w:eastAsia="Calibri" w:hAnsi="Calibri" w:cs="Calibri"/>
          <w:sz w:val="24"/>
        </w:rPr>
      </w:pPr>
      <w:r>
        <w:rPr>
          <w:rFonts w:ascii="Calibri" w:eastAsia="Calibri" w:hAnsi="Calibri" w:cs="Calibri"/>
          <w:sz w:val="24"/>
        </w:rPr>
        <w:t>Worked in 1DSTR project from scratch phase on kafka, mongodb,</w:t>
      </w:r>
      <w:r w:rsidR="00E56EAD">
        <w:rPr>
          <w:rFonts w:ascii="Calibri" w:eastAsia="Calibri" w:hAnsi="Calibri" w:cs="Calibri"/>
          <w:sz w:val="24"/>
        </w:rPr>
        <w:t xml:space="preserve"> </w:t>
      </w:r>
      <w:r>
        <w:rPr>
          <w:rFonts w:ascii="Calibri" w:eastAsia="Calibri" w:hAnsi="Calibri" w:cs="Calibri"/>
          <w:sz w:val="24"/>
        </w:rPr>
        <w:t>Spring boot, Microservices</w:t>
      </w:r>
    </w:p>
    <w:p w14:paraId="5992EA96" w14:textId="092A8FD4" w:rsidR="00292773" w:rsidRDefault="00292773" w:rsidP="00A270FD">
      <w:pPr>
        <w:pStyle w:val="ListParagraph"/>
        <w:numPr>
          <w:ilvl w:val="0"/>
          <w:numId w:val="13"/>
        </w:numPr>
        <w:spacing w:before="100" w:after="100" w:line="240" w:lineRule="auto"/>
        <w:ind w:left="0" w:firstLine="0"/>
        <w:jc w:val="both"/>
        <w:rPr>
          <w:rFonts w:ascii="Calibri" w:eastAsia="Calibri" w:hAnsi="Calibri" w:cs="Calibri"/>
          <w:sz w:val="24"/>
        </w:rPr>
      </w:pPr>
      <w:r>
        <w:rPr>
          <w:rFonts w:ascii="Calibri" w:eastAsia="Calibri" w:hAnsi="Calibri" w:cs="Calibri"/>
          <w:sz w:val="24"/>
        </w:rPr>
        <w:t>Worked in SDP Project on spring boot,</w:t>
      </w:r>
      <w:r w:rsidR="00E56EAD">
        <w:rPr>
          <w:rFonts w:ascii="Calibri" w:eastAsia="Calibri" w:hAnsi="Calibri" w:cs="Calibri"/>
          <w:sz w:val="24"/>
        </w:rPr>
        <w:t xml:space="preserve"> </w:t>
      </w:r>
      <w:r>
        <w:rPr>
          <w:rFonts w:ascii="Calibri" w:eastAsia="Calibri" w:hAnsi="Calibri" w:cs="Calibri"/>
          <w:sz w:val="24"/>
        </w:rPr>
        <w:t xml:space="preserve">kafka, Microservices, Kubernetes </w:t>
      </w:r>
    </w:p>
    <w:p w14:paraId="6393F8A7" w14:textId="37AF3B40" w:rsidR="00E56EAD" w:rsidRDefault="00E56EAD" w:rsidP="00A270FD">
      <w:pPr>
        <w:pStyle w:val="ListParagraph"/>
        <w:numPr>
          <w:ilvl w:val="0"/>
          <w:numId w:val="13"/>
        </w:numPr>
        <w:spacing w:before="100" w:after="100" w:line="240" w:lineRule="auto"/>
        <w:ind w:left="0" w:firstLine="0"/>
        <w:jc w:val="both"/>
        <w:rPr>
          <w:rFonts w:ascii="Calibri" w:eastAsia="Calibri" w:hAnsi="Calibri" w:cs="Calibri"/>
          <w:sz w:val="24"/>
        </w:rPr>
      </w:pPr>
      <w:r>
        <w:rPr>
          <w:rFonts w:ascii="Calibri" w:eastAsia="Calibri" w:hAnsi="Calibri" w:cs="Calibri"/>
          <w:sz w:val="24"/>
        </w:rPr>
        <w:t>Worked in CTR project on a spring boot POC using Spring JDBC</w:t>
      </w:r>
      <w:r w:rsidR="009427A9">
        <w:rPr>
          <w:rFonts w:ascii="Calibri" w:eastAsia="Calibri" w:hAnsi="Calibri" w:cs="Calibri"/>
          <w:sz w:val="24"/>
        </w:rPr>
        <w:t xml:space="preserve"> and test cases using karate framework</w:t>
      </w:r>
    </w:p>
    <w:p w14:paraId="39348B3A" w14:textId="77777777" w:rsidR="00E667C3" w:rsidRDefault="00E667C3" w:rsidP="00A270FD">
      <w:pPr>
        <w:spacing w:before="100" w:after="100" w:line="240" w:lineRule="auto"/>
        <w:jc w:val="both"/>
        <w:rPr>
          <w:rFonts w:ascii="Times New Roman" w:eastAsia="Times New Roman" w:hAnsi="Times New Roman"/>
          <w:color w:val="000000"/>
          <w:sz w:val="24"/>
          <w:szCs w:val="24"/>
        </w:rPr>
      </w:pPr>
    </w:p>
    <w:p w14:paraId="20349A39" w14:textId="6A74BB2E" w:rsidR="007559EE" w:rsidRPr="003578CD" w:rsidRDefault="007559EE" w:rsidP="00B6138F">
      <w:pPr>
        <w:pStyle w:val="NormalWeb"/>
        <w:shd w:val="clear" w:color="auto" w:fill="D3D3D3"/>
        <w:spacing w:before="0" w:beforeAutospacing="0" w:after="0" w:afterAutospacing="0"/>
        <w:ind w:left="-540"/>
        <w:rPr>
          <w:rFonts w:asciiTheme="minorHAnsi" w:hAnsiTheme="minorHAnsi" w:cstheme="minorHAnsi"/>
        </w:rPr>
      </w:pPr>
      <w:r>
        <w:rPr>
          <w:rFonts w:asciiTheme="minorHAnsi" w:hAnsiTheme="minorHAnsi" w:cstheme="minorHAnsi"/>
          <w:b/>
          <w:bCs/>
          <w:color w:val="000000"/>
          <w:sz w:val="23"/>
          <w:szCs w:val="23"/>
        </w:rPr>
        <w:t>Technical Skills</w:t>
      </w:r>
    </w:p>
    <w:tbl>
      <w:tblPr>
        <w:tblStyle w:val="a"/>
        <w:tblW w:w="1314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80"/>
        <w:gridCol w:w="8460"/>
      </w:tblGrid>
      <w:tr w:rsidR="00E667C3" w14:paraId="6A206172" w14:textId="77777777" w:rsidTr="000C629A">
        <w:tc>
          <w:tcPr>
            <w:tcW w:w="4680" w:type="dxa"/>
            <w:shd w:val="clear" w:color="auto" w:fill="auto"/>
          </w:tcPr>
          <w:p w14:paraId="7D855E3F" w14:textId="77777777" w:rsidR="00E667C3" w:rsidRPr="0086161D" w:rsidRDefault="00020272" w:rsidP="00A270FD">
            <w:pPr>
              <w:pStyle w:val="Heading4"/>
              <w:spacing w:after="0"/>
              <w:jc w:val="both"/>
              <w:outlineLvl w:val="3"/>
              <w:rPr>
                <w:rFonts w:ascii="Calibri" w:eastAsia="Calibri" w:hAnsi="Calibri" w:cs="Calibri"/>
                <w:b w:val="0"/>
                <w:szCs w:val="22"/>
              </w:rPr>
            </w:pPr>
            <w:r w:rsidRPr="0086161D">
              <w:rPr>
                <w:rFonts w:ascii="Calibri" w:eastAsia="Calibri" w:hAnsi="Calibri" w:cs="Calibri"/>
                <w:b w:val="0"/>
                <w:szCs w:val="22"/>
              </w:rPr>
              <w:t>Languages:</w:t>
            </w:r>
          </w:p>
        </w:tc>
        <w:tc>
          <w:tcPr>
            <w:tcW w:w="8460" w:type="dxa"/>
            <w:shd w:val="clear" w:color="auto" w:fill="auto"/>
          </w:tcPr>
          <w:p w14:paraId="007D833D" w14:textId="4637F720" w:rsidR="00E667C3" w:rsidRPr="0086161D" w:rsidRDefault="00020272" w:rsidP="00A270FD">
            <w:pPr>
              <w:pBdr>
                <w:top w:val="nil"/>
                <w:left w:val="nil"/>
                <w:bottom w:val="nil"/>
                <w:right w:val="nil"/>
                <w:between w:val="nil"/>
              </w:pBdr>
              <w:spacing w:before="60"/>
              <w:jc w:val="both"/>
              <w:rPr>
                <w:rFonts w:ascii="Arial" w:eastAsia="Arial" w:hAnsi="Arial" w:cs="Arial"/>
                <w:color w:val="000000"/>
                <w:sz w:val="24"/>
                <w:szCs w:val="20"/>
              </w:rPr>
            </w:pPr>
            <w:r w:rsidRPr="0086161D">
              <w:rPr>
                <w:rFonts w:ascii="Calibri" w:eastAsia="Calibri" w:hAnsi="Calibri" w:cs="Calibri"/>
                <w:color w:val="000000"/>
                <w:sz w:val="24"/>
              </w:rPr>
              <w:t>Java  (</w:t>
            </w:r>
            <w:r w:rsidR="00900716">
              <w:rPr>
                <w:rFonts w:ascii="Calibri" w:eastAsia="Calibri" w:hAnsi="Calibri" w:cs="Calibri"/>
                <w:color w:val="000000"/>
                <w:sz w:val="24"/>
              </w:rPr>
              <w:t>21</w:t>
            </w:r>
            <w:r w:rsidR="003869D2">
              <w:rPr>
                <w:rFonts w:ascii="Calibri" w:eastAsia="Calibri" w:hAnsi="Calibri" w:cs="Calibri"/>
                <w:color w:val="000000"/>
                <w:sz w:val="24"/>
              </w:rPr>
              <w:t xml:space="preserve">) </w:t>
            </w:r>
            <w:r w:rsidRPr="0086161D">
              <w:rPr>
                <w:rFonts w:ascii="Calibri" w:eastAsia="Calibri" w:hAnsi="Calibri" w:cs="Calibri"/>
                <w:color w:val="000000"/>
                <w:sz w:val="24"/>
              </w:rPr>
              <w:t xml:space="preserve"> ,SQL</w:t>
            </w:r>
            <w:r w:rsidR="00CA6811">
              <w:rPr>
                <w:rFonts w:ascii="Calibri" w:eastAsia="Calibri" w:hAnsi="Calibri" w:cs="Calibri"/>
                <w:color w:val="000000"/>
                <w:sz w:val="24"/>
              </w:rPr>
              <w:t xml:space="preserve">, JavaScript </w:t>
            </w:r>
          </w:p>
        </w:tc>
      </w:tr>
      <w:tr w:rsidR="00E667C3" w14:paraId="50D86576" w14:textId="77777777" w:rsidTr="000C629A">
        <w:tc>
          <w:tcPr>
            <w:tcW w:w="4680" w:type="dxa"/>
            <w:tcBorders>
              <w:top w:val="nil"/>
            </w:tcBorders>
            <w:shd w:val="clear" w:color="auto" w:fill="auto"/>
          </w:tcPr>
          <w:p w14:paraId="77474BA5" w14:textId="26232513" w:rsidR="00E667C3" w:rsidRPr="0086161D" w:rsidRDefault="00020272" w:rsidP="00A270FD">
            <w:pPr>
              <w:pStyle w:val="Heading4"/>
              <w:spacing w:after="0"/>
              <w:jc w:val="both"/>
              <w:outlineLvl w:val="3"/>
              <w:rPr>
                <w:rFonts w:ascii="Calibri" w:eastAsia="Calibri" w:hAnsi="Calibri" w:cs="Calibri"/>
                <w:b w:val="0"/>
                <w:szCs w:val="22"/>
              </w:rPr>
            </w:pPr>
            <w:r w:rsidRPr="0086161D">
              <w:rPr>
                <w:rFonts w:ascii="Calibri" w:eastAsia="Calibri" w:hAnsi="Calibri" w:cs="Calibri"/>
                <w:b w:val="0"/>
                <w:szCs w:val="22"/>
              </w:rPr>
              <w:t>JEE</w:t>
            </w:r>
            <w:r w:rsidR="007A49A3">
              <w:rPr>
                <w:rFonts w:ascii="Calibri" w:eastAsia="Calibri" w:hAnsi="Calibri" w:cs="Calibri"/>
                <w:b w:val="0"/>
                <w:szCs w:val="22"/>
              </w:rPr>
              <w:t>(Jakarta</w:t>
            </w:r>
            <w:bookmarkStart w:id="0" w:name="_GoBack"/>
            <w:bookmarkEnd w:id="0"/>
            <w:r w:rsidR="00A22017">
              <w:rPr>
                <w:rFonts w:ascii="Calibri" w:eastAsia="Calibri" w:hAnsi="Calibri" w:cs="Calibri"/>
                <w:b w:val="0"/>
                <w:szCs w:val="22"/>
              </w:rPr>
              <w:t xml:space="preserve"> Enterprise Edition)</w:t>
            </w:r>
            <w:r w:rsidRPr="0086161D">
              <w:rPr>
                <w:rFonts w:ascii="Calibri" w:eastAsia="Calibri" w:hAnsi="Calibri" w:cs="Calibri"/>
                <w:b w:val="0"/>
                <w:szCs w:val="22"/>
              </w:rPr>
              <w:t xml:space="preserve"> Technologies</w:t>
            </w:r>
          </w:p>
        </w:tc>
        <w:tc>
          <w:tcPr>
            <w:tcW w:w="8460" w:type="dxa"/>
            <w:tcBorders>
              <w:top w:val="nil"/>
            </w:tcBorders>
            <w:shd w:val="clear" w:color="auto" w:fill="auto"/>
          </w:tcPr>
          <w:p w14:paraId="052E0091" w14:textId="4C6B3A3A" w:rsidR="00E667C3" w:rsidRPr="0086161D" w:rsidRDefault="00020272" w:rsidP="00E87F05">
            <w:pPr>
              <w:pBdr>
                <w:top w:val="nil"/>
                <w:left w:val="nil"/>
                <w:bottom w:val="nil"/>
                <w:right w:val="nil"/>
                <w:between w:val="nil"/>
              </w:pBdr>
              <w:spacing w:before="60"/>
              <w:rPr>
                <w:rFonts w:ascii="Calibri" w:eastAsia="Calibri" w:hAnsi="Calibri" w:cs="Calibri"/>
                <w:color w:val="000000"/>
                <w:sz w:val="24"/>
              </w:rPr>
            </w:pPr>
            <w:r w:rsidRPr="0086161D">
              <w:rPr>
                <w:rFonts w:ascii="Calibri" w:eastAsia="Calibri" w:hAnsi="Calibri" w:cs="Calibri"/>
                <w:color w:val="000000"/>
                <w:sz w:val="24"/>
              </w:rPr>
              <w:t xml:space="preserve">JDBC, Servlet, JSP , JPA </w:t>
            </w:r>
            <w:r w:rsidR="00A22017">
              <w:rPr>
                <w:rFonts w:ascii="Calibri" w:eastAsia="Calibri" w:hAnsi="Calibri" w:cs="Calibri"/>
                <w:color w:val="000000"/>
                <w:sz w:val="24"/>
              </w:rPr>
              <w:t>, EJB(</w:t>
            </w:r>
            <w:r w:rsidR="003869D2">
              <w:rPr>
                <w:rFonts w:ascii="Calibri" w:eastAsia="Calibri" w:hAnsi="Calibri" w:cs="Calibri"/>
                <w:color w:val="000000"/>
                <w:sz w:val="24"/>
              </w:rPr>
              <w:t xml:space="preserve">Basics of </w:t>
            </w:r>
            <w:r w:rsidR="00A22017">
              <w:rPr>
                <w:rFonts w:ascii="Calibri" w:eastAsia="Calibri" w:hAnsi="Calibri" w:cs="Calibri"/>
                <w:color w:val="000000"/>
                <w:sz w:val="24"/>
              </w:rPr>
              <w:t>Enterprise java beans )</w:t>
            </w:r>
          </w:p>
        </w:tc>
      </w:tr>
      <w:tr w:rsidR="00E667C3" w14:paraId="200682D8" w14:textId="77777777" w:rsidTr="000C629A">
        <w:tc>
          <w:tcPr>
            <w:tcW w:w="4680" w:type="dxa"/>
            <w:tcBorders>
              <w:top w:val="nil"/>
            </w:tcBorders>
            <w:shd w:val="clear" w:color="auto" w:fill="auto"/>
          </w:tcPr>
          <w:p w14:paraId="18B92ED8" w14:textId="2799E5E0" w:rsidR="00E667C3" w:rsidRPr="0086161D" w:rsidRDefault="003743FC" w:rsidP="00A270FD">
            <w:pPr>
              <w:pStyle w:val="Heading4"/>
              <w:spacing w:after="0"/>
              <w:jc w:val="both"/>
              <w:outlineLvl w:val="3"/>
              <w:rPr>
                <w:rFonts w:ascii="Calibri" w:eastAsia="Calibri" w:hAnsi="Calibri" w:cs="Calibri"/>
                <w:b w:val="0"/>
                <w:szCs w:val="22"/>
              </w:rPr>
            </w:pPr>
            <w:r>
              <w:rPr>
                <w:rFonts w:ascii="Calibri" w:eastAsia="Calibri" w:hAnsi="Calibri" w:cs="Calibri"/>
                <w:b w:val="0"/>
                <w:szCs w:val="22"/>
              </w:rPr>
              <w:t>Distributed Technologies</w:t>
            </w:r>
          </w:p>
        </w:tc>
        <w:tc>
          <w:tcPr>
            <w:tcW w:w="8460" w:type="dxa"/>
            <w:tcBorders>
              <w:top w:val="nil"/>
            </w:tcBorders>
            <w:shd w:val="clear" w:color="auto" w:fill="auto"/>
          </w:tcPr>
          <w:p w14:paraId="1EC9577E" w14:textId="62FD280D" w:rsidR="00161847" w:rsidRDefault="00020272" w:rsidP="00A270FD">
            <w:pPr>
              <w:pBdr>
                <w:top w:val="nil"/>
                <w:left w:val="nil"/>
                <w:bottom w:val="nil"/>
                <w:right w:val="nil"/>
                <w:between w:val="nil"/>
              </w:pBdr>
              <w:spacing w:before="60"/>
              <w:rPr>
                <w:rFonts w:ascii="Calibri" w:eastAsia="Calibri" w:hAnsi="Calibri" w:cs="Calibri"/>
                <w:color w:val="000000"/>
                <w:sz w:val="24"/>
              </w:rPr>
            </w:pPr>
            <w:r w:rsidRPr="0086161D">
              <w:rPr>
                <w:rFonts w:ascii="Calibri" w:eastAsia="Calibri" w:hAnsi="Calibri" w:cs="Calibri"/>
                <w:color w:val="000000"/>
                <w:sz w:val="24"/>
              </w:rPr>
              <w:t>RESTful Webservices (JAX-RS)</w:t>
            </w:r>
            <w:r w:rsidR="0089089E">
              <w:rPr>
                <w:rFonts w:ascii="Calibri" w:eastAsia="Calibri" w:hAnsi="Calibri" w:cs="Calibri"/>
                <w:color w:val="000000"/>
                <w:sz w:val="24"/>
              </w:rPr>
              <w:t>/ Spring REST Module</w:t>
            </w:r>
          </w:p>
          <w:p w14:paraId="1346D92E" w14:textId="27907DE2" w:rsidR="00E667C3" w:rsidRPr="0086161D" w:rsidRDefault="00161847" w:rsidP="00161847">
            <w:pPr>
              <w:pBdr>
                <w:top w:val="nil"/>
                <w:left w:val="nil"/>
                <w:bottom w:val="nil"/>
                <w:right w:val="nil"/>
                <w:between w:val="nil"/>
              </w:pBdr>
              <w:spacing w:before="60"/>
              <w:rPr>
                <w:rFonts w:ascii="Calibri" w:eastAsia="Calibri" w:hAnsi="Calibri" w:cs="Calibri"/>
                <w:color w:val="000000"/>
                <w:sz w:val="24"/>
              </w:rPr>
            </w:pPr>
            <w:r>
              <w:rPr>
                <w:rFonts w:ascii="Calibri" w:eastAsia="Calibri" w:hAnsi="Calibri" w:cs="Calibri"/>
                <w:color w:val="000000"/>
                <w:sz w:val="24"/>
              </w:rPr>
              <w:t xml:space="preserve">SOAP web services </w:t>
            </w:r>
          </w:p>
        </w:tc>
      </w:tr>
      <w:tr w:rsidR="00E667C3" w14:paraId="73516822" w14:textId="77777777" w:rsidTr="000C629A">
        <w:tc>
          <w:tcPr>
            <w:tcW w:w="4680" w:type="dxa"/>
            <w:shd w:val="clear" w:color="auto" w:fill="auto"/>
          </w:tcPr>
          <w:p w14:paraId="34D656BC" w14:textId="77777777" w:rsidR="00E667C3" w:rsidRPr="0086161D" w:rsidRDefault="00020272" w:rsidP="00A270FD">
            <w:pPr>
              <w:pStyle w:val="Heading4"/>
              <w:spacing w:after="0"/>
              <w:jc w:val="both"/>
              <w:outlineLvl w:val="3"/>
              <w:rPr>
                <w:rFonts w:ascii="Calibri" w:eastAsia="Calibri" w:hAnsi="Calibri" w:cs="Calibri"/>
                <w:b w:val="0"/>
                <w:szCs w:val="22"/>
              </w:rPr>
            </w:pPr>
            <w:r w:rsidRPr="0086161D">
              <w:rPr>
                <w:rFonts w:ascii="Calibri" w:eastAsia="Calibri" w:hAnsi="Calibri" w:cs="Calibri"/>
                <w:b w:val="0"/>
                <w:szCs w:val="22"/>
              </w:rPr>
              <w:t>Application Framework:</w:t>
            </w:r>
          </w:p>
        </w:tc>
        <w:tc>
          <w:tcPr>
            <w:tcW w:w="8460" w:type="dxa"/>
            <w:shd w:val="clear" w:color="auto" w:fill="auto"/>
          </w:tcPr>
          <w:p w14:paraId="1DCA41F7" w14:textId="1A515CA1" w:rsidR="00E667C3" w:rsidRPr="0086161D" w:rsidRDefault="00020272" w:rsidP="0062347C">
            <w:pPr>
              <w:pBdr>
                <w:top w:val="nil"/>
                <w:left w:val="nil"/>
                <w:bottom w:val="nil"/>
                <w:right w:val="nil"/>
                <w:between w:val="nil"/>
              </w:pBdr>
              <w:spacing w:before="60"/>
              <w:rPr>
                <w:rFonts w:ascii="Calibri" w:eastAsia="Calibri" w:hAnsi="Calibri" w:cs="Calibri"/>
                <w:color w:val="000000"/>
                <w:sz w:val="24"/>
              </w:rPr>
            </w:pPr>
            <w:r w:rsidRPr="0086161D">
              <w:rPr>
                <w:rFonts w:ascii="Calibri" w:eastAsia="Calibri" w:hAnsi="Calibri" w:cs="Calibri"/>
                <w:color w:val="000000"/>
                <w:sz w:val="24"/>
              </w:rPr>
              <w:t>Spring</w:t>
            </w:r>
            <w:r w:rsidR="0062347C">
              <w:rPr>
                <w:rFonts w:ascii="Calibri" w:eastAsia="Calibri" w:hAnsi="Calibri" w:cs="Calibri"/>
                <w:color w:val="000000"/>
                <w:sz w:val="24"/>
              </w:rPr>
              <w:t>, Basics of EJB(Jakarta Enterprise Beans )</w:t>
            </w:r>
          </w:p>
        </w:tc>
      </w:tr>
      <w:tr w:rsidR="00DF4E2E" w14:paraId="2DD6CD7C" w14:textId="77777777" w:rsidTr="000C629A">
        <w:tc>
          <w:tcPr>
            <w:tcW w:w="4680" w:type="dxa"/>
            <w:shd w:val="clear" w:color="auto" w:fill="auto"/>
          </w:tcPr>
          <w:p w14:paraId="1FE9C415" w14:textId="0186C459" w:rsidR="00DF4E2E" w:rsidRPr="0086161D" w:rsidRDefault="00DF4E2E" w:rsidP="00A270FD">
            <w:pPr>
              <w:pStyle w:val="Heading4"/>
              <w:spacing w:after="0"/>
              <w:jc w:val="both"/>
              <w:outlineLvl w:val="3"/>
              <w:rPr>
                <w:rFonts w:ascii="Calibri" w:eastAsia="Calibri" w:hAnsi="Calibri" w:cs="Calibri"/>
                <w:b w:val="0"/>
                <w:szCs w:val="22"/>
              </w:rPr>
            </w:pPr>
            <w:r>
              <w:rPr>
                <w:rFonts w:ascii="Calibri" w:eastAsia="Calibri" w:hAnsi="Calibri" w:cs="Calibri"/>
                <w:b w:val="0"/>
                <w:szCs w:val="22"/>
              </w:rPr>
              <w:t>ORM Framework</w:t>
            </w:r>
          </w:p>
        </w:tc>
        <w:tc>
          <w:tcPr>
            <w:tcW w:w="8460" w:type="dxa"/>
            <w:shd w:val="clear" w:color="auto" w:fill="auto"/>
          </w:tcPr>
          <w:p w14:paraId="661424DB" w14:textId="69EFC4C5" w:rsidR="00DF4E2E" w:rsidRPr="0086161D" w:rsidRDefault="00DF4E2E" w:rsidP="00A270FD">
            <w:pPr>
              <w:pBdr>
                <w:top w:val="nil"/>
                <w:left w:val="nil"/>
                <w:bottom w:val="nil"/>
                <w:right w:val="nil"/>
                <w:between w:val="nil"/>
              </w:pBdr>
              <w:spacing w:before="60"/>
              <w:rPr>
                <w:rFonts w:ascii="Calibri" w:eastAsia="Calibri" w:hAnsi="Calibri" w:cs="Calibri"/>
                <w:color w:val="000000"/>
                <w:sz w:val="24"/>
              </w:rPr>
            </w:pPr>
            <w:r>
              <w:rPr>
                <w:rFonts w:ascii="Calibri" w:eastAsia="Calibri" w:hAnsi="Calibri" w:cs="Calibri"/>
                <w:color w:val="000000"/>
                <w:sz w:val="24"/>
              </w:rPr>
              <w:t>Hibernate</w:t>
            </w:r>
            <w:r w:rsidR="00CA6811">
              <w:rPr>
                <w:rFonts w:ascii="Calibri" w:eastAsia="Calibri" w:hAnsi="Calibri" w:cs="Calibri"/>
                <w:color w:val="000000"/>
                <w:sz w:val="24"/>
              </w:rPr>
              <w:t xml:space="preserve"> (JPA)</w:t>
            </w:r>
          </w:p>
        </w:tc>
      </w:tr>
      <w:tr w:rsidR="001F62DB" w14:paraId="1FD448EA" w14:textId="77777777" w:rsidTr="000C629A">
        <w:tc>
          <w:tcPr>
            <w:tcW w:w="4680" w:type="dxa"/>
            <w:shd w:val="clear" w:color="auto" w:fill="auto"/>
          </w:tcPr>
          <w:p w14:paraId="2A688E69" w14:textId="18D41223" w:rsidR="001F62DB" w:rsidRPr="0086161D" w:rsidRDefault="001F62DB" w:rsidP="00A270FD">
            <w:pPr>
              <w:pStyle w:val="Heading4"/>
              <w:spacing w:after="0"/>
              <w:jc w:val="both"/>
              <w:outlineLvl w:val="3"/>
              <w:rPr>
                <w:rFonts w:ascii="Calibri" w:eastAsia="Calibri" w:hAnsi="Calibri" w:cs="Calibri"/>
                <w:b w:val="0"/>
                <w:szCs w:val="22"/>
              </w:rPr>
            </w:pPr>
            <w:r w:rsidRPr="0086161D">
              <w:rPr>
                <w:rFonts w:ascii="Calibri" w:eastAsia="Calibri" w:hAnsi="Calibri" w:cs="Calibri"/>
                <w:b w:val="0"/>
                <w:szCs w:val="22"/>
              </w:rPr>
              <w:t xml:space="preserve">Spring Application Development Approach </w:t>
            </w:r>
          </w:p>
        </w:tc>
        <w:tc>
          <w:tcPr>
            <w:tcW w:w="8460" w:type="dxa"/>
            <w:shd w:val="clear" w:color="auto" w:fill="auto"/>
          </w:tcPr>
          <w:p w14:paraId="082C2000" w14:textId="57C149E5" w:rsidR="001F62DB" w:rsidRPr="0086161D" w:rsidRDefault="001F62DB" w:rsidP="00A270FD">
            <w:pPr>
              <w:pBdr>
                <w:top w:val="nil"/>
                <w:left w:val="nil"/>
                <w:bottom w:val="nil"/>
                <w:right w:val="nil"/>
                <w:between w:val="nil"/>
              </w:pBdr>
              <w:spacing w:before="60"/>
              <w:rPr>
                <w:rFonts w:ascii="Calibri" w:eastAsia="Calibri" w:hAnsi="Calibri" w:cs="Calibri"/>
                <w:color w:val="000000"/>
                <w:sz w:val="24"/>
              </w:rPr>
            </w:pPr>
            <w:r w:rsidRPr="0086161D">
              <w:rPr>
                <w:rFonts w:ascii="Calibri" w:eastAsia="Calibri" w:hAnsi="Calibri" w:cs="Calibri"/>
                <w:color w:val="000000"/>
                <w:sz w:val="24"/>
              </w:rPr>
              <w:t xml:space="preserve">Spring Boot </w:t>
            </w:r>
          </w:p>
        </w:tc>
      </w:tr>
      <w:tr w:rsidR="00E667C3" w14:paraId="71879E92" w14:textId="77777777" w:rsidTr="000C629A">
        <w:tc>
          <w:tcPr>
            <w:tcW w:w="4680" w:type="dxa"/>
            <w:tcBorders>
              <w:top w:val="nil"/>
            </w:tcBorders>
            <w:shd w:val="clear" w:color="auto" w:fill="auto"/>
          </w:tcPr>
          <w:p w14:paraId="1514E487" w14:textId="77777777" w:rsidR="00E667C3" w:rsidRPr="0086161D" w:rsidRDefault="00020272" w:rsidP="00A270FD">
            <w:pPr>
              <w:pStyle w:val="Heading4"/>
              <w:spacing w:after="0"/>
              <w:jc w:val="both"/>
              <w:outlineLvl w:val="3"/>
              <w:rPr>
                <w:rFonts w:ascii="Calibri" w:eastAsia="Calibri" w:hAnsi="Calibri" w:cs="Calibri"/>
                <w:b w:val="0"/>
                <w:szCs w:val="22"/>
              </w:rPr>
            </w:pPr>
            <w:r w:rsidRPr="0086161D">
              <w:rPr>
                <w:rFonts w:ascii="Calibri" w:eastAsia="Calibri" w:hAnsi="Calibri" w:cs="Calibri"/>
                <w:b w:val="0"/>
                <w:szCs w:val="22"/>
              </w:rPr>
              <w:t>Spring framework Modules</w:t>
            </w:r>
          </w:p>
        </w:tc>
        <w:tc>
          <w:tcPr>
            <w:tcW w:w="8460" w:type="dxa"/>
            <w:tcBorders>
              <w:top w:val="nil"/>
            </w:tcBorders>
            <w:shd w:val="clear" w:color="auto" w:fill="auto"/>
          </w:tcPr>
          <w:p w14:paraId="3210E674" w14:textId="77777777" w:rsidR="00E667C3" w:rsidRDefault="00020272" w:rsidP="00A270FD">
            <w:pPr>
              <w:pBdr>
                <w:top w:val="nil"/>
                <w:left w:val="nil"/>
                <w:bottom w:val="nil"/>
                <w:right w:val="nil"/>
                <w:between w:val="nil"/>
              </w:pBdr>
              <w:spacing w:before="60"/>
              <w:rPr>
                <w:rFonts w:ascii="Calibri" w:eastAsia="Calibri" w:hAnsi="Calibri" w:cs="Calibri"/>
                <w:i/>
                <w:color w:val="000000"/>
                <w:sz w:val="24"/>
                <w:u w:val="single"/>
              </w:rPr>
            </w:pPr>
            <w:r w:rsidRPr="0086161D">
              <w:rPr>
                <w:rFonts w:ascii="Calibri" w:eastAsia="Calibri" w:hAnsi="Calibri" w:cs="Calibri"/>
                <w:color w:val="000000"/>
                <w:sz w:val="24"/>
              </w:rPr>
              <w:t xml:space="preserve">Spring Core, </w:t>
            </w:r>
            <w:r w:rsidR="0043482B" w:rsidRPr="0086161D">
              <w:rPr>
                <w:rFonts w:ascii="Calibri" w:eastAsia="Calibri" w:hAnsi="Calibri" w:cs="Calibri"/>
                <w:color w:val="000000"/>
                <w:sz w:val="24"/>
              </w:rPr>
              <w:t>Spring</w:t>
            </w:r>
            <w:r w:rsidRPr="0086161D">
              <w:rPr>
                <w:rFonts w:ascii="Calibri" w:eastAsia="Calibri" w:hAnsi="Calibri" w:cs="Calibri"/>
                <w:color w:val="000000"/>
                <w:sz w:val="24"/>
              </w:rPr>
              <w:t xml:space="preserve"> JDBC,</w:t>
            </w:r>
            <w:r w:rsidR="0043482B" w:rsidRPr="0086161D">
              <w:rPr>
                <w:rFonts w:ascii="Calibri" w:eastAsia="Calibri" w:hAnsi="Calibri" w:cs="Calibri"/>
                <w:color w:val="000000"/>
                <w:sz w:val="24"/>
              </w:rPr>
              <w:t xml:space="preserve"> </w:t>
            </w:r>
            <w:r w:rsidRPr="0086161D">
              <w:rPr>
                <w:rFonts w:ascii="Calibri" w:eastAsia="Calibri" w:hAnsi="Calibri" w:cs="Calibri"/>
                <w:color w:val="000000"/>
                <w:sz w:val="24"/>
              </w:rPr>
              <w:t xml:space="preserve">Spring AOP ,Spring Data Mongo DB ,Spring MVC , Spring cloud </w:t>
            </w:r>
            <w:r w:rsidR="00364147" w:rsidRPr="0086161D">
              <w:rPr>
                <w:rFonts w:ascii="Calibri" w:eastAsia="Calibri" w:hAnsi="Calibri" w:cs="Calibri"/>
                <w:color w:val="000000"/>
                <w:sz w:val="24"/>
              </w:rPr>
              <w:t xml:space="preserve">, </w:t>
            </w:r>
            <w:r w:rsidR="00364147" w:rsidRPr="0086161D">
              <w:rPr>
                <w:rFonts w:ascii="Calibri" w:eastAsia="Calibri" w:hAnsi="Calibri" w:cs="Calibri"/>
                <w:i/>
                <w:color w:val="000000"/>
                <w:sz w:val="24"/>
              </w:rPr>
              <w:t xml:space="preserve">Basics of </w:t>
            </w:r>
            <w:r w:rsidR="00364147" w:rsidRPr="005B63EE">
              <w:rPr>
                <w:rFonts w:ascii="Calibri" w:eastAsia="Calibri" w:hAnsi="Calibri" w:cs="Calibri"/>
                <w:i/>
                <w:color w:val="000000"/>
                <w:sz w:val="24"/>
                <w:u w:val="single"/>
              </w:rPr>
              <w:t>spring Batch</w:t>
            </w:r>
            <w:r w:rsidR="00A76F46">
              <w:rPr>
                <w:rFonts w:ascii="Calibri" w:eastAsia="Calibri" w:hAnsi="Calibri" w:cs="Calibri"/>
                <w:i/>
                <w:color w:val="000000"/>
                <w:sz w:val="24"/>
                <w:u w:val="single"/>
              </w:rPr>
              <w:t xml:space="preserve">, </w:t>
            </w:r>
          </w:p>
          <w:p w14:paraId="5D8FD267" w14:textId="061672E8" w:rsidR="009464D7" w:rsidRPr="00C93543" w:rsidRDefault="005C65C8" w:rsidP="00A270FD">
            <w:pPr>
              <w:pBdr>
                <w:top w:val="nil"/>
                <w:left w:val="nil"/>
                <w:bottom w:val="nil"/>
                <w:right w:val="nil"/>
                <w:between w:val="nil"/>
              </w:pBdr>
              <w:spacing w:before="60"/>
              <w:rPr>
                <w:rFonts w:ascii="Calibri" w:eastAsia="Calibri" w:hAnsi="Calibri" w:cs="Calibri"/>
                <w:color w:val="000000"/>
                <w:sz w:val="24"/>
              </w:rPr>
            </w:pPr>
            <w:r>
              <w:rPr>
                <w:rFonts w:ascii="Calibri" w:eastAsia="Calibri" w:hAnsi="Calibri" w:cs="Calibri"/>
                <w:color w:val="000000"/>
                <w:sz w:val="24"/>
              </w:rPr>
              <w:t>Spring Oauth (auth with keycloak auth server)</w:t>
            </w:r>
          </w:p>
        </w:tc>
      </w:tr>
      <w:tr w:rsidR="00D22B08" w14:paraId="624ADA73" w14:textId="77777777" w:rsidTr="000C629A">
        <w:tc>
          <w:tcPr>
            <w:tcW w:w="4680" w:type="dxa"/>
            <w:tcBorders>
              <w:top w:val="nil"/>
            </w:tcBorders>
            <w:shd w:val="clear" w:color="auto" w:fill="auto"/>
          </w:tcPr>
          <w:p w14:paraId="7ADB291E" w14:textId="73662268" w:rsidR="00D22B08" w:rsidRPr="0086161D" w:rsidRDefault="00D22B08" w:rsidP="00A270FD">
            <w:pPr>
              <w:pStyle w:val="Heading4"/>
              <w:spacing w:after="0"/>
              <w:jc w:val="both"/>
              <w:outlineLvl w:val="3"/>
              <w:rPr>
                <w:rFonts w:ascii="Calibri" w:eastAsia="Calibri" w:hAnsi="Calibri" w:cs="Calibri"/>
                <w:b w:val="0"/>
                <w:szCs w:val="22"/>
              </w:rPr>
            </w:pPr>
            <w:r w:rsidRPr="0086161D">
              <w:rPr>
                <w:rFonts w:ascii="Calibri" w:eastAsia="Calibri" w:hAnsi="Calibri" w:cs="Calibri"/>
                <w:color w:val="000000"/>
              </w:rPr>
              <w:t>Spring Boot Micro services Design patterns</w:t>
            </w:r>
          </w:p>
        </w:tc>
        <w:tc>
          <w:tcPr>
            <w:tcW w:w="8460" w:type="dxa"/>
            <w:tcBorders>
              <w:top w:val="nil"/>
            </w:tcBorders>
            <w:shd w:val="clear" w:color="auto" w:fill="auto"/>
          </w:tcPr>
          <w:p w14:paraId="44C55B42" w14:textId="791F2635" w:rsidR="00D22B08" w:rsidRPr="0086161D" w:rsidRDefault="00D22B08" w:rsidP="00A270FD">
            <w:pPr>
              <w:pBdr>
                <w:top w:val="nil"/>
                <w:left w:val="nil"/>
                <w:bottom w:val="nil"/>
                <w:right w:val="nil"/>
                <w:between w:val="nil"/>
              </w:pBdr>
              <w:spacing w:before="60"/>
              <w:rPr>
                <w:rFonts w:ascii="Calibri" w:eastAsia="Calibri" w:hAnsi="Calibri" w:cs="Calibri"/>
                <w:color w:val="000000"/>
                <w:sz w:val="24"/>
              </w:rPr>
            </w:pPr>
            <w:r w:rsidRPr="0086161D">
              <w:rPr>
                <w:rFonts w:ascii="Calibri" w:eastAsia="Calibri" w:hAnsi="Calibri" w:cs="Calibri"/>
                <w:color w:val="000000"/>
                <w:sz w:val="24"/>
              </w:rPr>
              <w:t>Config server backed by GIT and Mongo</w:t>
            </w:r>
            <w:r w:rsidR="00754133">
              <w:rPr>
                <w:rFonts w:ascii="Calibri" w:eastAsia="Calibri" w:hAnsi="Calibri" w:cs="Calibri"/>
                <w:color w:val="000000"/>
                <w:sz w:val="24"/>
              </w:rPr>
              <w:t xml:space="preserve"> </w:t>
            </w:r>
            <w:r w:rsidRPr="0086161D">
              <w:rPr>
                <w:rFonts w:ascii="Calibri" w:eastAsia="Calibri" w:hAnsi="Calibri" w:cs="Calibri"/>
                <w:color w:val="000000"/>
                <w:sz w:val="24"/>
              </w:rPr>
              <w:t>DB, Eureka service Registry , Hystrix ,</w:t>
            </w:r>
            <w:r w:rsidRPr="0086161D">
              <w:rPr>
                <w:sz w:val="24"/>
              </w:rPr>
              <w:t xml:space="preserve"> R</w:t>
            </w:r>
            <w:r w:rsidRPr="0086161D">
              <w:rPr>
                <w:rFonts w:ascii="Calibri" w:eastAsia="Calibri" w:hAnsi="Calibri" w:cs="Calibri"/>
                <w:color w:val="000000"/>
                <w:sz w:val="24"/>
              </w:rPr>
              <w:t>esilience4j</w:t>
            </w:r>
          </w:p>
        </w:tc>
      </w:tr>
      <w:tr w:rsidR="00977567" w14:paraId="042CC4F9" w14:textId="77777777" w:rsidTr="000C629A">
        <w:tc>
          <w:tcPr>
            <w:tcW w:w="4680" w:type="dxa"/>
            <w:tcBorders>
              <w:top w:val="nil"/>
            </w:tcBorders>
            <w:shd w:val="clear" w:color="auto" w:fill="auto"/>
          </w:tcPr>
          <w:p w14:paraId="48C9995B" w14:textId="5DA7DAE6" w:rsidR="00977567" w:rsidRPr="0086161D" w:rsidRDefault="00977567" w:rsidP="00A270FD">
            <w:pPr>
              <w:pStyle w:val="Heading4"/>
              <w:spacing w:after="0"/>
              <w:jc w:val="both"/>
              <w:outlineLvl w:val="3"/>
              <w:rPr>
                <w:rFonts w:ascii="Calibri" w:eastAsia="Calibri" w:hAnsi="Calibri" w:cs="Calibri"/>
                <w:b w:val="0"/>
                <w:szCs w:val="22"/>
              </w:rPr>
            </w:pPr>
            <w:r w:rsidRPr="0086161D">
              <w:rPr>
                <w:rFonts w:ascii="Calibri" w:eastAsia="Calibri" w:hAnsi="Calibri" w:cs="Calibri"/>
                <w:color w:val="000000"/>
              </w:rPr>
              <w:t>Messaging Systems</w:t>
            </w:r>
          </w:p>
        </w:tc>
        <w:tc>
          <w:tcPr>
            <w:tcW w:w="8460" w:type="dxa"/>
            <w:tcBorders>
              <w:top w:val="nil"/>
            </w:tcBorders>
            <w:shd w:val="clear" w:color="auto" w:fill="auto"/>
          </w:tcPr>
          <w:p w14:paraId="790D095A" w14:textId="6786DBA3" w:rsidR="00977567" w:rsidRPr="0086161D" w:rsidRDefault="00977567" w:rsidP="00A270FD">
            <w:pPr>
              <w:pBdr>
                <w:top w:val="nil"/>
                <w:left w:val="nil"/>
                <w:bottom w:val="nil"/>
                <w:right w:val="nil"/>
                <w:between w:val="nil"/>
              </w:pBdr>
              <w:spacing w:before="60"/>
              <w:rPr>
                <w:rFonts w:ascii="Calibri" w:eastAsia="Calibri" w:hAnsi="Calibri" w:cs="Calibri"/>
                <w:color w:val="000000"/>
                <w:sz w:val="24"/>
              </w:rPr>
            </w:pPr>
            <w:r w:rsidRPr="00393780">
              <w:rPr>
                <w:rFonts w:ascii="Calibri" w:eastAsia="Calibri" w:hAnsi="Calibri" w:cs="Calibri"/>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Kafka</w:t>
            </w:r>
            <w:r w:rsidR="00352292">
              <w:rPr>
                <w:rFonts w:ascii="Calibri" w:eastAsia="Calibri" w:hAnsi="Calibri" w:cs="Calibri"/>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74012B">
              <w:rPr>
                <w:rFonts w:ascii="Calibri" w:eastAsia="Calibri" w:hAnsi="Calibri" w:cs="Calibri"/>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681C04">
              <w:rPr>
                <w:rFonts w:ascii="Calibri" w:eastAsia="Calibri" w:hAnsi="Calibri" w:cs="Calibri"/>
                <w:color w:val="000000"/>
                <w:sz w:val="24"/>
              </w:rPr>
              <w:t>Apache Active MQ</w:t>
            </w:r>
          </w:p>
        </w:tc>
      </w:tr>
      <w:tr w:rsidR="00E667C3" w14:paraId="1AD41EEF" w14:textId="77777777" w:rsidTr="000C629A">
        <w:tc>
          <w:tcPr>
            <w:tcW w:w="4680" w:type="dxa"/>
            <w:tcBorders>
              <w:top w:val="nil"/>
            </w:tcBorders>
            <w:shd w:val="clear" w:color="auto" w:fill="auto"/>
          </w:tcPr>
          <w:p w14:paraId="5A64A3AC" w14:textId="77777777" w:rsidR="00E667C3" w:rsidRPr="0086161D" w:rsidRDefault="00020272" w:rsidP="00A270FD">
            <w:pPr>
              <w:pStyle w:val="Heading4"/>
              <w:spacing w:after="0"/>
              <w:jc w:val="both"/>
              <w:outlineLvl w:val="3"/>
            </w:pPr>
            <w:r w:rsidRPr="0086161D">
              <w:rPr>
                <w:rFonts w:ascii="Calibri" w:eastAsia="Calibri" w:hAnsi="Calibri" w:cs="Calibri"/>
                <w:b w:val="0"/>
                <w:szCs w:val="22"/>
              </w:rPr>
              <w:t>Databases:</w:t>
            </w:r>
          </w:p>
        </w:tc>
        <w:tc>
          <w:tcPr>
            <w:tcW w:w="8460" w:type="dxa"/>
            <w:tcBorders>
              <w:top w:val="nil"/>
            </w:tcBorders>
            <w:shd w:val="clear" w:color="auto" w:fill="auto"/>
          </w:tcPr>
          <w:p w14:paraId="61E7F5F8" w14:textId="6713E612" w:rsidR="00E667C3" w:rsidRPr="0086161D" w:rsidRDefault="00020272" w:rsidP="00A270FD">
            <w:pPr>
              <w:pBdr>
                <w:top w:val="nil"/>
                <w:left w:val="nil"/>
                <w:bottom w:val="nil"/>
                <w:right w:val="nil"/>
                <w:between w:val="nil"/>
              </w:pBdr>
              <w:spacing w:before="60"/>
              <w:rPr>
                <w:rFonts w:ascii="Arial" w:eastAsia="Arial" w:hAnsi="Arial" w:cs="Arial"/>
                <w:color w:val="000000"/>
                <w:sz w:val="24"/>
                <w:szCs w:val="20"/>
              </w:rPr>
            </w:pPr>
            <w:r w:rsidRPr="0086161D">
              <w:rPr>
                <w:rFonts w:ascii="Calibri" w:eastAsia="Calibri" w:hAnsi="Calibri" w:cs="Calibri"/>
                <w:color w:val="000000"/>
                <w:sz w:val="24"/>
              </w:rPr>
              <w:t>NO SQL Database-</w:t>
            </w:r>
            <w:r w:rsidR="00ED5FCB">
              <w:rPr>
                <w:rFonts w:ascii="Calibri" w:eastAsia="Calibri" w:hAnsi="Calibri" w:cs="Calibri"/>
                <w:color w:val="000000"/>
                <w:sz w:val="24"/>
              </w:rPr>
              <w:t xml:space="preserve"> </w:t>
            </w:r>
            <w:r w:rsidRPr="003A6CEB">
              <w:rPr>
                <w:rFonts w:ascii="Calibri" w:eastAsia="Calibri" w:hAnsi="Calibri" w:cs="Calibri"/>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Mongo</w:t>
            </w:r>
            <w:r w:rsidR="00ED5FCB" w:rsidRPr="003A6CEB">
              <w:rPr>
                <w:rFonts w:ascii="Calibri" w:eastAsia="Calibri" w:hAnsi="Calibri" w:cs="Calibri"/>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3A6CEB">
              <w:rPr>
                <w:rFonts w:ascii="Calibri" w:eastAsia="Calibri" w:hAnsi="Calibri" w:cs="Calibri"/>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DB</w:t>
            </w:r>
            <w:r w:rsidR="00977567">
              <w:rPr>
                <w:rFonts w:ascii="Calibri" w:eastAsia="Calibri" w:hAnsi="Calibri" w:cs="Calibri"/>
                <w:color w:val="000000"/>
                <w:sz w:val="24"/>
              </w:rPr>
              <w:t xml:space="preserve">, </w:t>
            </w:r>
            <w:r w:rsidR="00977567" w:rsidRPr="0086161D">
              <w:rPr>
                <w:rFonts w:ascii="Calibri" w:eastAsia="Calibri" w:hAnsi="Calibri" w:cs="Calibri"/>
                <w:color w:val="000000"/>
                <w:sz w:val="24"/>
              </w:rPr>
              <w:t>SQL Db’s-Oracle ,</w:t>
            </w:r>
          </w:p>
        </w:tc>
      </w:tr>
      <w:tr w:rsidR="00A76F46" w14:paraId="641A5DCA" w14:textId="77777777" w:rsidTr="000C629A">
        <w:tc>
          <w:tcPr>
            <w:tcW w:w="4680" w:type="dxa"/>
            <w:tcBorders>
              <w:top w:val="nil"/>
            </w:tcBorders>
            <w:shd w:val="clear" w:color="auto" w:fill="auto"/>
          </w:tcPr>
          <w:p w14:paraId="7459E9B0" w14:textId="69794BF6" w:rsidR="00A76F46" w:rsidRDefault="00A76F46" w:rsidP="00A270FD">
            <w:pPr>
              <w:pStyle w:val="Heading4"/>
              <w:spacing w:after="0"/>
              <w:jc w:val="both"/>
              <w:outlineLvl w:val="3"/>
              <w:rPr>
                <w:rFonts w:ascii="Calibri" w:eastAsia="Calibri" w:hAnsi="Calibri" w:cs="Calibri"/>
                <w:b w:val="0"/>
                <w:szCs w:val="22"/>
              </w:rPr>
            </w:pPr>
            <w:r>
              <w:rPr>
                <w:rFonts w:ascii="Calibri" w:eastAsia="Calibri" w:hAnsi="Calibri" w:cs="Calibri"/>
                <w:b w:val="0"/>
                <w:szCs w:val="22"/>
              </w:rPr>
              <w:t>Misc frameworks/API</w:t>
            </w:r>
            <w:r w:rsidR="00F35DAD">
              <w:rPr>
                <w:rFonts w:ascii="Calibri" w:eastAsia="Calibri" w:hAnsi="Calibri" w:cs="Calibri"/>
                <w:b w:val="0"/>
                <w:szCs w:val="22"/>
              </w:rPr>
              <w:t>,Libraries</w:t>
            </w:r>
          </w:p>
        </w:tc>
        <w:tc>
          <w:tcPr>
            <w:tcW w:w="8460" w:type="dxa"/>
            <w:tcBorders>
              <w:top w:val="nil"/>
            </w:tcBorders>
            <w:shd w:val="clear" w:color="auto" w:fill="auto"/>
          </w:tcPr>
          <w:p w14:paraId="38670AE9" w14:textId="0B6A39BA" w:rsidR="00A76F46" w:rsidRDefault="00A76F46" w:rsidP="00A270FD">
            <w:pPr>
              <w:pBdr>
                <w:top w:val="nil"/>
                <w:left w:val="nil"/>
                <w:bottom w:val="nil"/>
                <w:right w:val="nil"/>
                <w:between w:val="nil"/>
              </w:pBdr>
              <w:spacing w:before="60"/>
              <w:rPr>
                <w:rFonts w:ascii="Calibri" w:eastAsia="Calibri" w:hAnsi="Calibri" w:cs="Calibri"/>
                <w:color w:val="000000"/>
                <w:sz w:val="24"/>
              </w:rPr>
            </w:pPr>
            <w:r>
              <w:rPr>
                <w:rFonts w:ascii="Calibri" w:eastAsia="Calibri" w:hAnsi="Calibri" w:cs="Calibri"/>
                <w:color w:val="000000"/>
                <w:sz w:val="24"/>
              </w:rPr>
              <w:t>Shedlock, Lombok</w:t>
            </w:r>
            <w:r w:rsidR="00F35DAD">
              <w:rPr>
                <w:rFonts w:ascii="Calibri" w:eastAsia="Calibri" w:hAnsi="Calibri" w:cs="Calibri"/>
                <w:color w:val="000000"/>
                <w:sz w:val="24"/>
              </w:rPr>
              <w:t>, Gson,Json</w:t>
            </w:r>
          </w:p>
        </w:tc>
      </w:tr>
      <w:tr w:rsidR="003205DE" w14:paraId="2D729F6D" w14:textId="77777777" w:rsidTr="000C629A">
        <w:tc>
          <w:tcPr>
            <w:tcW w:w="4680" w:type="dxa"/>
            <w:tcBorders>
              <w:top w:val="nil"/>
            </w:tcBorders>
            <w:shd w:val="clear" w:color="auto" w:fill="auto"/>
          </w:tcPr>
          <w:p w14:paraId="3858ACC4" w14:textId="3CE8B3EB" w:rsidR="003205DE" w:rsidRPr="00D15119" w:rsidRDefault="003205DE" w:rsidP="00A270FD">
            <w:pPr>
              <w:pStyle w:val="Heading4"/>
              <w:spacing w:after="0"/>
              <w:jc w:val="both"/>
              <w:outlineLvl w:val="3"/>
              <w:rPr>
                <w:rFonts w:ascii="Candara" w:eastAsia="Calibri" w:hAnsi="Candara" w:cs="Calibri"/>
                <w:b w:val="0"/>
                <w:szCs w:val="22"/>
              </w:rPr>
            </w:pPr>
            <w:r w:rsidRPr="00D15119">
              <w:rPr>
                <w:rFonts w:ascii="Candara" w:eastAsia="Calibri" w:hAnsi="Candara" w:cs="Calibri"/>
                <w:b w:val="0"/>
                <w:szCs w:val="22"/>
              </w:rPr>
              <w:t>Containerization tool</w:t>
            </w:r>
          </w:p>
          <w:p w14:paraId="33227C36" w14:textId="0B7A4A77" w:rsidR="003205DE" w:rsidRPr="00D15119" w:rsidRDefault="003205DE" w:rsidP="00A270FD">
            <w:pPr>
              <w:rPr>
                <w:rFonts w:ascii="Candara" w:eastAsia="Calibri" w:hAnsi="Candara" w:cs="Calibri"/>
                <w:bCs/>
                <w:sz w:val="24"/>
                <w:lang w:val="en-GB"/>
              </w:rPr>
            </w:pPr>
            <w:r w:rsidRPr="00D15119">
              <w:rPr>
                <w:rFonts w:ascii="Candara" w:eastAsia="Calibri" w:hAnsi="Candara" w:cs="Calibri"/>
                <w:bCs/>
                <w:sz w:val="24"/>
                <w:lang w:val="en-GB"/>
              </w:rPr>
              <w:t xml:space="preserve">&amp; Container orchestration tools </w:t>
            </w:r>
          </w:p>
        </w:tc>
        <w:tc>
          <w:tcPr>
            <w:tcW w:w="8460" w:type="dxa"/>
            <w:tcBorders>
              <w:top w:val="nil"/>
            </w:tcBorders>
            <w:shd w:val="clear" w:color="auto" w:fill="auto"/>
          </w:tcPr>
          <w:p w14:paraId="4CFF0C12" w14:textId="77777777" w:rsidR="00A613BE" w:rsidRDefault="003205DE" w:rsidP="00A270FD">
            <w:pPr>
              <w:pBdr>
                <w:top w:val="nil"/>
                <w:left w:val="nil"/>
                <w:bottom w:val="nil"/>
                <w:right w:val="nil"/>
                <w:between w:val="nil"/>
              </w:pBdr>
              <w:spacing w:before="60"/>
              <w:rPr>
                <w:rFonts w:ascii="Calibri" w:eastAsia="Calibri" w:hAnsi="Calibri" w:cs="Calibri"/>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4012B">
              <w:rPr>
                <w:rFonts w:ascii="Calibri" w:eastAsia="Calibri" w:hAnsi="Calibri" w:cs="Calibri"/>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Docker &amp;Kubernetes</w:t>
            </w:r>
            <w:r w:rsidR="00352292" w:rsidRPr="0074012B">
              <w:rPr>
                <w:rFonts w:ascii="Calibri" w:eastAsia="Calibri" w:hAnsi="Calibri" w:cs="Calibri"/>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DA7D5C">
              <w:rPr>
                <w:rFonts w:ascii="Calibri" w:eastAsia="Calibri" w:hAnsi="Calibri" w:cs="Calibri"/>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Openshift (by Redhat)</w:t>
            </w:r>
            <w:r w:rsidR="004A713A">
              <w:rPr>
                <w:rFonts w:ascii="Calibri" w:eastAsia="Calibri" w:hAnsi="Calibri" w:cs="Calibri"/>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
          <w:p w14:paraId="4D03FFA1" w14:textId="6F7EF7F6" w:rsidR="003205DE" w:rsidRPr="0074012B" w:rsidRDefault="004A713A" w:rsidP="00A270FD">
            <w:pPr>
              <w:pBdr>
                <w:top w:val="nil"/>
                <w:left w:val="nil"/>
                <w:bottom w:val="nil"/>
                <w:right w:val="nil"/>
                <w:between w:val="nil"/>
              </w:pBdr>
              <w:spacing w:before="60"/>
              <w:rPr>
                <w:rFonts w:ascii="Calibri" w:eastAsia="Calibri" w:hAnsi="Calibri" w:cs="Calibri"/>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alibri" w:eastAsia="Calibri" w:hAnsi="Calibri" w:cs="Calibri"/>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Helm (package manager for kubernetes)</w:t>
            </w:r>
          </w:p>
        </w:tc>
      </w:tr>
      <w:tr w:rsidR="00E667C3" w14:paraId="3D99C2A1" w14:textId="77777777" w:rsidTr="000C629A">
        <w:tc>
          <w:tcPr>
            <w:tcW w:w="4680" w:type="dxa"/>
            <w:shd w:val="clear" w:color="auto" w:fill="auto"/>
          </w:tcPr>
          <w:p w14:paraId="56B3899E" w14:textId="77777777" w:rsidR="00E667C3" w:rsidRPr="0086161D" w:rsidRDefault="00020272" w:rsidP="00A270FD">
            <w:pPr>
              <w:pStyle w:val="Heading4"/>
              <w:spacing w:after="0"/>
              <w:jc w:val="both"/>
              <w:outlineLvl w:val="3"/>
              <w:rPr>
                <w:rFonts w:ascii="Calibri" w:eastAsia="Calibri" w:hAnsi="Calibri" w:cs="Calibri"/>
                <w:b w:val="0"/>
                <w:szCs w:val="22"/>
              </w:rPr>
            </w:pPr>
            <w:r w:rsidRPr="0086161D">
              <w:rPr>
                <w:rFonts w:ascii="Calibri" w:eastAsia="Calibri" w:hAnsi="Calibri" w:cs="Calibri"/>
                <w:b w:val="0"/>
                <w:szCs w:val="22"/>
              </w:rPr>
              <w:t xml:space="preserve">UI </w:t>
            </w:r>
          </w:p>
        </w:tc>
        <w:tc>
          <w:tcPr>
            <w:tcW w:w="8460" w:type="dxa"/>
            <w:shd w:val="clear" w:color="auto" w:fill="auto"/>
          </w:tcPr>
          <w:p w14:paraId="40B36796" w14:textId="7B0F5861" w:rsidR="00E667C3" w:rsidRPr="0086161D" w:rsidRDefault="003D6DD9" w:rsidP="00912AF5">
            <w:pPr>
              <w:pBdr>
                <w:top w:val="nil"/>
                <w:left w:val="nil"/>
                <w:bottom w:val="nil"/>
                <w:right w:val="nil"/>
                <w:between w:val="nil"/>
              </w:pBdr>
              <w:spacing w:before="60"/>
              <w:rPr>
                <w:rFonts w:ascii="Calibri" w:eastAsia="Calibri" w:hAnsi="Calibri" w:cs="Calibri"/>
                <w:color w:val="000000"/>
                <w:sz w:val="24"/>
              </w:rPr>
            </w:pPr>
            <w:r>
              <w:rPr>
                <w:rFonts w:ascii="Calibri" w:eastAsia="Calibri" w:hAnsi="Calibri" w:cs="Calibri"/>
                <w:color w:val="000000"/>
                <w:sz w:val="24"/>
              </w:rPr>
              <w:t>HTML, JavaScript</w:t>
            </w:r>
            <w:r w:rsidR="007F5FE6">
              <w:rPr>
                <w:rFonts w:ascii="Calibri" w:eastAsia="Calibri" w:hAnsi="Calibri" w:cs="Calibri"/>
                <w:color w:val="000000"/>
                <w:sz w:val="24"/>
              </w:rPr>
              <w:t>,</w:t>
            </w:r>
            <w:r w:rsidR="00912AF5">
              <w:rPr>
                <w:rFonts w:ascii="Calibri" w:eastAsia="Calibri" w:hAnsi="Calibri" w:cs="Calibri"/>
                <w:color w:val="000000"/>
                <w:sz w:val="24"/>
              </w:rPr>
              <w:t xml:space="preserve"> Basics of </w:t>
            </w:r>
            <w:r w:rsidR="007F5FE6">
              <w:rPr>
                <w:rFonts w:ascii="Calibri" w:eastAsia="Calibri" w:hAnsi="Calibri" w:cs="Calibri"/>
                <w:color w:val="000000"/>
                <w:sz w:val="24"/>
              </w:rPr>
              <w:t xml:space="preserve">React </w:t>
            </w:r>
            <w:r w:rsidR="00912AF5">
              <w:rPr>
                <w:rFonts w:ascii="Calibri" w:eastAsia="Calibri" w:hAnsi="Calibri" w:cs="Calibri"/>
                <w:color w:val="000000"/>
                <w:sz w:val="24"/>
              </w:rPr>
              <w:t>JS</w:t>
            </w:r>
          </w:p>
        </w:tc>
      </w:tr>
      <w:tr w:rsidR="00E667C3" w14:paraId="67D5292E" w14:textId="77777777" w:rsidTr="000C629A">
        <w:tc>
          <w:tcPr>
            <w:tcW w:w="4680" w:type="dxa"/>
            <w:shd w:val="clear" w:color="auto" w:fill="auto"/>
          </w:tcPr>
          <w:p w14:paraId="4ECC6BDC" w14:textId="77777777" w:rsidR="00E667C3" w:rsidRPr="0086161D" w:rsidRDefault="00020272" w:rsidP="00A270FD">
            <w:pPr>
              <w:pStyle w:val="Heading4"/>
              <w:spacing w:after="0"/>
              <w:jc w:val="both"/>
              <w:outlineLvl w:val="3"/>
              <w:rPr>
                <w:rFonts w:ascii="Calibri" w:eastAsia="Calibri" w:hAnsi="Calibri" w:cs="Calibri"/>
                <w:b w:val="0"/>
                <w:szCs w:val="22"/>
              </w:rPr>
            </w:pPr>
            <w:r w:rsidRPr="0086161D">
              <w:rPr>
                <w:rFonts w:ascii="Calibri" w:eastAsia="Calibri" w:hAnsi="Calibri" w:cs="Calibri"/>
                <w:b w:val="0"/>
                <w:szCs w:val="22"/>
              </w:rPr>
              <w:t>Servers:</w:t>
            </w:r>
          </w:p>
        </w:tc>
        <w:tc>
          <w:tcPr>
            <w:tcW w:w="8460" w:type="dxa"/>
            <w:shd w:val="clear" w:color="auto" w:fill="auto"/>
          </w:tcPr>
          <w:p w14:paraId="1352BACE" w14:textId="6B839995" w:rsidR="00E667C3" w:rsidRPr="0086161D" w:rsidRDefault="00020272" w:rsidP="003728F5">
            <w:pPr>
              <w:pBdr>
                <w:top w:val="nil"/>
                <w:left w:val="nil"/>
                <w:bottom w:val="nil"/>
                <w:right w:val="nil"/>
                <w:between w:val="nil"/>
              </w:pBdr>
              <w:spacing w:before="60"/>
              <w:rPr>
                <w:rFonts w:ascii="Calibri" w:eastAsia="Calibri" w:hAnsi="Calibri" w:cs="Calibri"/>
                <w:color w:val="000000"/>
                <w:sz w:val="24"/>
              </w:rPr>
            </w:pPr>
            <w:r w:rsidRPr="0086161D">
              <w:rPr>
                <w:rFonts w:ascii="Calibri" w:eastAsia="Calibri" w:hAnsi="Calibri" w:cs="Calibri"/>
                <w:color w:val="000000"/>
                <w:sz w:val="24"/>
              </w:rPr>
              <w:t xml:space="preserve">WebSphere Application Server(WAS) 8.5, Apache Tomcat </w:t>
            </w:r>
          </w:p>
        </w:tc>
      </w:tr>
      <w:tr w:rsidR="00E667C3" w14:paraId="6605CE7E" w14:textId="77777777" w:rsidTr="000C629A">
        <w:tc>
          <w:tcPr>
            <w:tcW w:w="4680" w:type="dxa"/>
            <w:shd w:val="clear" w:color="auto" w:fill="auto"/>
          </w:tcPr>
          <w:p w14:paraId="7799BA53" w14:textId="77777777" w:rsidR="00E667C3" w:rsidRPr="0086161D" w:rsidRDefault="00020272" w:rsidP="00A270FD">
            <w:pPr>
              <w:pStyle w:val="Heading4"/>
              <w:spacing w:after="0"/>
              <w:jc w:val="both"/>
              <w:outlineLvl w:val="3"/>
            </w:pPr>
            <w:r w:rsidRPr="0086161D">
              <w:rPr>
                <w:rFonts w:ascii="Calibri" w:eastAsia="Calibri" w:hAnsi="Calibri" w:cs="Calibri"/>
                <w:b w:val="0"/>
                <w:szCs w:val="22"/>
              </w:rPr>
              <w:t>Testing Frameworks</w:t>
            </w:r>
          </w:p>
        </w:tc>
        <w:tc>
          <w:tcPr>
            <w:tcW w:w="8460" w:type="dxa"/>
            <w:shd w:val="clear" w:color="auto" w:fill="auto"/>
          </w:tcPr>
          <w:p w14:paraId="0C8E7AE5" w14:textId="77777777" w:rsidR="001D1965" w:rsidRDefault="00020272" w:rsidP="00A270FD">
            <w:pPr>
              <w:pBdr>
                <w:top w:val="nil"/>
                <w:left w:val="nil"/>
                <w:bottom w:val="nil"/>
                <w:right w:val="nil"/>
                <w:between w:val="nil"/>
              </w:pBdr>
              <w:spacing w:before="60"/>
              <w:rPr>
                <w:rFonts w:ascii="Calibri" w:eastAsia="Calibri" w:hAnsi="Calibri" w:cs="Calibri"/>
                <w:color w:val="000000"/>
                <w:sz w:val="24"/>
              </w:rPr>
            </w:pPr>
            <w:r w:rsidRPr="0086161D">
              <w:rPr>
                <w:rFonts w:ascii="Calibri" w:eastAsia="Calibri" w:hAnsi="Calibri" w:cs="Calibri"/>
                <w:color w:val="000000"/>
                <w:sz w:val="24"/>
              </w:rPr>
              <w:t>Junit (5) ,Mockito</w:t>
            </w:r>
            <w:r w:rsidR="00C42859">
              <w:rPr>
                <w:rFonts w:ascii="Calibri" w:eastAsia="Calibri" w:hAnsi="Calibri" w:cs="Calibri"/>
                <w:color w:val="000000"/>
                <w:sz w:val="24"/>
              </w:rPr>
              <w:t xml:space="preserve"> </w:t>
            </w:r>
            <w:r w:rsidR="00B86F09">
              <w:rPr>
                <w:rFonts w:ascii="Calibri" w:eastAsia="Calibri" w:hAnsi="Calibri" w:cs="Calibri"/>
                <w:color w:val="000000"/>
                <w:sz w:val="24"/>
              </w:rPr>
              <w:t>3.5</w:t>
            </w:r>
            <w:r w:rsidRPr="0086161D">
              <w:rPr>
                <w:rFonts w:ascii="Calibri" w:eastAsia="Calibri" w:hAnsi="Calibri" w:cs="Calibri"/>
                <w:color w:val="000000"/>
                <w:sz w:val="24"/>
              </w:rPr>
              <w:t>,</w:t>
            </w:r>
            <w:r w:rsidR="0043482B" w:rsidRPr="0086161D">
              <w:rPr>
                <w:rFonts w:ascii="Calibri" w:eastAsia="Calibri" w:hAnsi="Calibri" w:cs="Calibri"/>
                <w:color w:val="000000"/>
                <w:sz w:val="24"/>
              </w:rPr>
              <w:t xml:space="preserve"> </w:t>
            </w:r>
            <w:r w:rsidRPr="0086161D">
              <w:rPr>
                <w:rFonts w:ascii="Calibri" w:eastAsia="Calibri" w:hAnsi="Calibri" w:cs="Calibri"/>
                <w:color w:val="000000"/>
                <w:sz w:val="24"/>
              </w:rPr>
              <w:t>Easymock</w:t>
            </w:r>
            <w:r w:rsidR="0043482B" w:rsidRPr="0086161D">
              <w:rPr>
                <w:rFonts w:ascii="Calibri" w:eastAsia="Calibri" w:hAnsi="Calibri" w:cs="Calibri"/>
                <w:color w:val="000000"/>
                <w:sz w:val="24"/>
              </w:rPr>
              <w:t>, Powermock</w:t>
            </w:r>
            <w:r w:rsidR="00AF0EAF">
              <w:rPr>
                <w:rFonts w:ascii="Calibri" w:eastAsia="Calibri" w:hAnsi="Calibri" w:cs="Calibri"/>
                <w:color w:val="000000"/>
                <w:sz w:val="24"/>
              </w:rPr>
              <w:t>, Gherkin,</w:t>
            </w:r>
            <w:r w:rsidR="001D1965">
              <w:rPr>
                <w:rFonts w:ascii="Calibri" w:eastAsia="Calibri" w:hAnsi="Calibri" w:cs="Calibri"/>
                <w:color w:val="000000"/>
                <w:sz w:val="24"/>
              </w:rPr>
              <w:t xml:space="preserve"> </w:t>
            </w:r>
          </w:p>
          <w:p w14:paraId="5F8E0294" w14:textId="56681B45" w:rsidR="00E667C3" w:rsidRPr="0086161D" w:rsidRDefault="001D1965" w:rsidP="00A270FD">
            <w:pPr>
              <w:pBdr>
                <w:top w:val="nil"/>
                <w:left w:val="nil"/>
                <w:bottom w:val="nil"/>
                <w:right w:val="nil"/>
                <w:between w:val="nil"/>
              </w:pBdr>
              <w:spacing w:before="60"/>
              <w:rPr>
                <w:rFonts w:ascii="Arial" w:eastAsia="Arial" w:hAnsi="Arial" w:cs="Arial"/>
                <w:color w:val="000000"/>
                <w:sz w:val="24"/>
                <w:szCs w:val="20"/>
              </w:rPr>
            </w:pPr>
            <w:r>
              <w:rPr>
                <w:rFonts w:ascii="Calibri" w:eastAsia="Calibri" w:hAnsi="Calibri" w:cs="Calibri"/>
                <w:color w:val="000000"/>
                <w:sz w:val="24"/>
              </w:rPr>
              <w:t xml:space="preserve">BDD framework </w:t>
            </w:r>
            <w:r w:rsidR="0074012B">
              <w:rPr>
                <w:rFonts w:ascii="Calibri" w:eastAsia="Calibri" w:hAnsi="Calibri" w:cs="Calibri"/>
                <w:color w:val="000000"/>
                <w:sz w:val="24"/>
              </w:rPr>
              <w:t>–</w:t>
            </w:r>
            <w:r w:rsidR="00AF0EAF">
              <w:rPr>
                <w:rFonts w:ascii="Calibri" w:eastAsia="Calibri" w:hAnsi="Calibri" w:cs="Calibri"/>
                <w:color w:val="000000"/>
                <w:sz w:val="24"/>
              </w:rPr>
              <w:t>karate</w:t>
            </w:r>
            <w:r w:rsidR="0074012B">
              <w:rPr>
                <w:rFonts w:ascii="Calibri" w:eastAsia="Calibri" w:hAnsi="Calibri" w:cs="Calibri"/>
                <w:color w:val="000000"/>
                <w:sz w:val="24"/>
              </w:rPr>
              <w:t>,</w:t>
            </w:r>
            <w:r w:rsidR="0074012B" w:rsidRPr="0086161D">
              <w:rPr>
                <w:rFonts w:ascii="Calibri" w:eastAsia="Calibri" w:hAnsi="Calibri" w:cs="Calibri"/>
                <w:color w:val="000000"/>
                <w:sz w:val="24"/>
              </w:rPr>
              <w:t xml:space="preserve"> PIT</w:t>
            </w:r>
          </w:p>
        </w:tc>
      </w:tr>
      <w:tr w:rsidR="00E667C3" w14:paraId="6191FE80" w14:textId="77777777" w:rsidTr="000C629A">
        <w:tc>
          <w:tcPr>
            <w:tcW w:w="4680" w:type="dxa"/>
            <w:shd w:val="clear" w:color="auto" w:fill="auto"/>
          </w:tcPr>
          <w:p w14:paraId="07CF92BD" w14:textId="77777777" w:rsidR="00E667C3" w:rsidRPr="0086161D" w:rsidRDefault="00020272" w:rsidP="00A270FD">
            <w:pPr>
              <w:pStyle w:val="Heading4"/>
              <w:spacing w:after="0"/>
              <w:jc w:val="both"/>
              <w:outlineLvl w:val="3"/>
              <w:rPr>
                <w:rFonts w:ascii="Calibri" w:eastAsia="Calibri" w:hAnsi="Calibri" w:cs="Calibri"/>
                <w:b w:val="0"/>
                <w:szCs w:val="22"/>
              </w:rPr>
            </w:pPr>
            <w:r w:rsidRPr="0086161D">
              <w:rPr>
                <w:rFonts w:ascii="Calibri" w:eastAsia="Calibri" w:hAnsi="Calibri" w:cs="Calibri"/>
                <w:b w:val="0"/>
                <w:szCs w:val="22"/>
              </w:rPr>
              <w:t>Build and Deployment Tools</w:t>
            </w:r>
          </w:p>
        </w:tc>
        <w:tc>
          <w:tcPr>
            <w:tcW w:w="8460" w:type="dxa"/>
            <w:shd w:val="clear" w:color="auto" w:fill="auto"/>
          </w:tcPr>
          <w:p w14:paraId="413D23C4" w14:textId="33F15963" w:rsidR="00E667C3" w:rsidRPr="0086161D" w:rsidRDefault="00020272" w:rsidP="00A270FD">
            <w:pPr>
              <w:pBdr>
                <w:top w:val="nil"/>
                <w:left w:val="nil"/>
                <w:bottom w:val="nil"/>
                <w:right w:val="nil"/>
                <w:between w:val="nil"/>
              </w:pBdr>
              <w:spacing w:before="60"/>
              <w:rPr>
                <w:rFonts w:ascii="Calibri" w:eastAsia="Calibri" w:hAnsi="Calibri" w:cs="Calibri"/>
                <w:color w:val="000000"/>
                <w:sz w:val="24"/>
              </w:rPr>
            </w:pPr>
            <w:r w:rsidRPr="0086161D">
              <w:rPr>
                <w:rFonts w:ascii="Calibri" w:eastAsia="Calibri" w:hAnsi="Calibri" w:cs="Calibri"/>
                <w:color w:val="000000"/>
                <w:sz w:val="24"/>
              </w:rPr>
              <w:t>Maven, Gradle,</w:t>
            </w:r>
            <w:r w:rsidR="0043482B" w:rsidRPr="0086161D">
              <w:rPr>
                <w:rFonts w:ascii="Calibri" w:eastAsia="Calibri" w:hAnsi="Calibri" w:cs="Calibri"/>
                <w:color w:val="000000"/>
                <w:sz w:val="24"/>
              </w:rPr>
              <w:t xml:space="preserve"> </w:t>
            </w:r>
            <w:r w:rsidRPr="0086161D">
              <w:rPr>
                <w:rFonts w:ascii="Calibri" w:eastAsia="Calibri" w:hAnsi="Calibri" w:cs="Calibri"/>
                <w:color w:val="000000"/>
                <w:sz w:val="24"/>
              </w:rPr>
              <w:t>Jenkins, Urban Code</w:t>
            </w:r>
            <w:r w:rsidR="00114AE9">
              <w:rPr>
                <w:rFonts w:ascii="Calibri" w:eastAsia="Calibri" w:hAnsi="Calibri" w:cs="Calibri"/>
                <w:color w:val="000000"/>
                <w:sz w:val="24"/>
              </w:rPr>
              <w:t xml:space="preserve"> Deploy</w:t>
            </w:r>
            <w:r w:rsidR="00A613BE">
              <w:rPr>
                <w:rFonts w:ascii="Calibri" w:eastAsia="Calibri" w:hAnsi="Calibri" w:cs="Calibri"/>
                <w:color w:val="000000"/>
                <w:sz w:val="24"/>
              </w:rPr>
              <w:t>, Harness, PCF</w:t>
            </w:r>
          </w:p>
        </w:tc>
      </w:tr>
      <w:tr w:rsidR="00E667C3" w14:paraId="0E3012E6" w14:textId="77777777" w:rsidTr="000C629A">
        <w:tc>
          <w:tcPr>
            <w:tcW w:w="4680" w:type="dxa"/>
            <w:shd w:val="clear" w:color="auto" w:fill="auto"/>
          </w:tcPr>
          <w:p w14:paraId="38DD6EB5" w14:textId="77777777" w:rsidR="00E667C3" w:rsidRPr="0086161D" w:rsidRDefault="00020272" w:rsidP="00A270FD">
            <w:pPr>
              <w:pStyle w:val="Heading4"/>
              <w:spacing w:after="0"/>
              <w:jc w:val="both"/>
              <w:outlineLvl w:val="3"/>
              <w:rPr>
                <w:rFonts w:ascii="Calibri" w:eastAsia="Calibri" w:hAnsi="Calibri" w:cs="Calibri"/>
                <w:b w:val="0"/>
                <w:szCs w:val="22"/>
              </w:rPr>
            </w:pPr>
            <w:r w:rsidRPr="0086161D">
              <w:rPr>
                <w:rFonts w:ascii="Calibri" w:eastAsia="Calibri" w:hAnsi="Calibri" w:cs="Calibri"/>
                <w:b w:val="0"/>
                <w:szCs w:val="22"/>
              </w:rPr>
              <w:t>Other Tools:</w:t>
            </w:r>
          </w:p>
        </w:tc>
        <w:tc>
          <w:tcPr>
            <w:tcW w:w="8460" w:type="dxa"/>
            <w:shd w:val="clear" w:color="auto" w:fill="auto"/>
          </w:tcPr>
          <w:p w14:paraId="4D8CAAE2" w14:textId="39E92A9A" w:rsidR="0043482B" w:rsidRPr="0086161D" w:rsidRDefault="00AE49A0" w:rsidP="00A270FD">
            <w:pPr>
              <w:pBdr>
                <w:top w:val="nil"/>
                <w:left w:val="nil"/>
                <w:bottom w:val="nil"/>
                <w:right w:val="nil"/>
                <w:between w:val="nil"/>
              </w:pBdr>
              <w:spacing w:before="60"/>
              <w:rPr>
                <w:rFonts w:ascii="Calibri" w:eastAsia="Calibri" w:hAnsi="Calibri" w:cs="Calibri"/>
                <w:color w:val="000000"/>
                <w:sz w:val="24"/>
              </w:rPr>
            </w:pPr>
            <w:r>
              <w:rPr>
                <w:rFonts w:ascii="Calibri" w:eastAsia="Calibri" w:hAnsi="Calibri" w:cs="Calibri"/>
                <w:color w:val="000000"/>
                <w:sz w:val="24"/>
              </w:rPr>
              <w:t xml:space="preserve">Intellij idea, </w:t>
            </w:r>
            <w:r w:rsidR="00020272" w:rsidRPr="0086161D">
              <w:rPr>
                <w:rFonts w:ascii="Calibri" w:eastAsia="Calibri" w:hAnsi="Calibri" w:cs="Calibri"/>
                <w:color w:val="000000"/>
                <w:sz w:val="24"/>
              </w:rPr>
              <w:t xml:space="preserve">JIRA, Tortoise GIT ,SOAP UI,  </w:t>
            </w:r>
            <w:r w:rsidR="00114AE9">
              <w:rPr>
                <w:rFonts w:ascii="Calibri" w:eastAsia="Calibri" w:hAnsi="Calibri" w:cs="Calibri"/>
                <w:color w:val="000000"/>
                <w:sz w:val="24"/>
              </w:rPr>
              <w:t>Splunk</w:t>
            </w:r>
          </w:p>
          <w:p w14:paraId="7B63F9F2" w14:textId="41143674" w:rsidR="0043482B" w:rsidRPr="0086161D" w:rsidRDefault="0043482B" w:rsidP="00A270FD">
            <w:pPr>
              <w:pBdr>
                <w:top w:val="nil"/>
                <w:left w:val="nil"/>
                <w:bottom w:val="nil"/>
                <w:right w:val="nil"/>
                <w:between w:val="nil"/>
              </w:pBdr>
              <w:spacing w:before="60"/>
              <w:rPr>
                <w:rFonts w:ascii="Calibri" w:eastAsia="Calibri" w:hAnsi="Calibri" w:cs="Calibri"/>
                <w:color w:val="000000"/>
                <w:sz w:val="24"/>
              </w:rPr>
            </w:pPr>
            <w:r w:rsidRPr="0086161D">
              <w:rPr>
                <w:rFonts w:ascii="Calibri" w:eastAsia="Calibri" w:hAnsi="Calibri" w:cs="Calibri"/>
                <w:color w:val="000000"/>
                <w:sz w:val="24"/>
              </w:rPr>
              <w:t>Server</w:t>
            </w:r>
            <w:r w:rsidR="0074012B">
              <w:rPr>
                <w:rFonts w:ascii="Calibri" w:eastAsia="Calibri" w:hAnsi="Calibri" w:cs="Calibri"/>
                <w:color w:val="000000"/>
                <w:sz w:val="24"/>
              </w:rPr>
              <w:t xml:space="preserve"> restart tools-</w:t>
            </w:r>
            <w:r w:rsidR="00114AE9">
              <w:rPr>
                <w:rFonts w:ascii="Calibri" w:eastAsia="Calibri" w:hAnsi="Calibri" w:cs="Calibri"/>
                <w:color w:val="000000"/>
                <w:sz w:val="24"/>
              </w:rPr>
              <w:t xml:space="preserve"> </w:t>
            </w:r>
            <w:r w:rsidR="0074012B">
              <w:rPr>
                <w:rFonts w:ascii="Calibri" w:eastAsia="Calibri" w:hAnsi="Calibri" w:cs="Calibri"/>
                <w:color w:val="000000"/>
                <w:sz w:val="24"/>
              </w:rPr>
              <w:t>Autosys</w:t>
            </w:r>
          </w:p>
          <w:p w14:paraId="5C4FB1C0" w14:textId="6AD4C7E1" w:rsidR="0043482B" w:rsidRPr="0086161D" w:rsidRDefault="0043482B" w:rsidP="00A270FD">
            <w:pPr>
              <w:pBdr>
                <w:top w:val="nil"/>
                <w:left w:val="nil"/>
                <w:bottom w:val="nil"/>
                <w:right w:val="nil"/>
                <w:between w:val="nil"/>
              </w:pBdr>
              <w:spacing w:before="60"/>
              <w:rPr>
                <w:rFonts w:ascii="Calibri" w:eastAsia="Calibri" w:hAnsi="Calibri" w:cs="Calibri"/>
                <w:color w:val="000000"/>
                <w:sz w:val="24"/>
              </w:rPr>
            </w:pPr>
            <w:r w:rsidRPr="0086161D">
              <w:rPr>
                <w:rFonts w:ascii="Calibri" w:eastAsia="Calibri" w:hAnsi="Calibri" w:cs="Calibri"/>
                <w:color w:val="000000"/>
                <w:sz w:val="24"/>
              </w:rPr>
              <w:t xml:space="preserve"> </w:t>
            </w:r>
            <w:r w:rsidR="0074012B">
              <w:rPr>
                <w:rFonts w:ascii="Calibri" w:eastAsia="Calibri" w:hAnsi="Calibri" w:cs="Calibri"/>
                <w:color w:val="000000"/>
                <w:sz w:val="24"/>
              </w:rPr>
              <w:t xml:space="preserve">Static </w:t>
            </w:r>
            <w:r w:rsidR="00020272" w:rsidRPr="0086161D">
              <w:rPr>
                <w:rFonts w:ascii="Calibri" w:eastAsia="Calibri" w:hAnsi="Calibri" w:cs="Calibri"/>
                <w:color w:val="000000"/>
                <w:sz w:val="24"/>
              </w:rPr>
              <w:t xml:space="preserve">Code analysing tools - checkmarkx , </w:t>
            </w:r>
            <w:r w:rsidRPr="0086161D">
              <w:rPr>
                <w:rFonts w:ascii="Calibri" w:eastAsia="Calibri" w:hAnsi="Calibri" w:cs="Calibri"/>
                <w:color w:val="000000"/>
                <w:sz w:val="24"/>
              </w:rPr>
              <w:t>Blackduck,</w:t>
            </w:r>
            <w:r w:rsidR="00020272" w:rsidRPr="0086161D">
              <w:rPr>
                <w:rFonts w:ascii="Calibri" w:eastAsia="Calibri" w:hAnsi="Calibri" w:cs="Calibri"/>
                <w:color w:val="000000"/>
                <w:sz w:val="24"/>
              </w:rPr>
              <w:t>SonarQube,</w:t>
            </w:r>
            <w:sdt>
              <w:sdtPr>
                <w:rPr>
                  <w:sz w:val="24"/>
                </w:rPr>
                <w:tag w:val="goog_rdk_0"/>
                <w:id w:val="543258086"/>
              </w:sdtPr>
              <w:sdtEndPr/>
              <w:sdtContent>
                <w:ins w:id="1" w:author="Unknown Author" w:date="2020-07-04T20:07:00Z">
                  <w:r w:rsidR="00020272" w:rsidRPr="0086161D">
                    <w:rPr>
                      <w:rFonts w:ascii="Calibri" w:eastAsia="Calibri" w:hAnsi="Calibri" w:cs="Calibri"/>
                      <w:color w:val="000000"/>
                      <w:sz w:val="24"/>
                    </w:rPr>
                    <w:t xml:space="preserve"> </w:t>
                  </w:r>
                </w:ins>
              </w:sdtContent>
            </w:sdt>
            <w:r w:rsidR="00020272" w:rsidRPr="0086161D">
              <w:rPr>
                <w:rFonts w:ascii="Calibri" w:eastAsia="Calibri" w:hAnsi="Calibri" w:cs="Calibri"/>
                <w:color w:val="000000"/>
                <w:sz w:val="24"/>
              </w:rPr>
              <w:t>SonarLint</w:t>
            </w:r>
            <w:r w:rsidRPr="0086161D">
              <w:rPr>
                <w:rFonts w:ascii="Calibri" w:eastAsia="Calibri" w:hAnsi="Calibri" w:cs="Calibri"/>
                <w:color w:val="000000"/>
                <w:sz w:val="24"/>
              </w:rPr>
              <w:t>,</w:t>
            </w:r>
            <w:r w:rsidR="00671C6F">
              <w:rPr>
                <w:rFonts w:ascii="Calibri" w:eastAsia="Calibri" w:hAnsi="Calibri" w:cs="Calibri"/>
                <w:color w:val="000000"/>
                <w:sz w:val="24"/>
              </w:rPr>
              <w:t xml:space="preserve"> IBM Dynamic scan tool</w:t>
            </w:r>
          </w:p>
          <w:p w14:paraId="1B28FAF4" w14:textId="694B747B" w:rsidR="00E667C3" w:rsidRPr="0086161D" w:rsidRDefault="00E667C3" w:rsidP="00A270FD">
            <w:pPr>
              <w:pBdr>
                <w:top w:val="nil"/>
                <w:left w:val="nil"/>
                <w:bottom w:val="nil"/>
                <w:right w:val="nil"/>
                <w:between w:val="nil"/>
              </w:pBdr>
              <w:spacing w:before="60"/>
              <w:rPr>
                <w:rFonts w:ascii="Calibri" w:eastAsia="Calibri" w:hAnsi="Calibri" w:cs="Calibri"/>
                <w:color w:val="000000"/>
                <w:sz w:val="24"/>
              </w:rPr>
            </w:pPr>
          </w:p>
        </w:tc>
      </w:tr>
      <w:tr w:rsidR="00545D4B" w14:paraId="3CF32B9D" w14:textId="77777777" w:rsidTr="000C629A">
        <w:tc>
          <w:tcPr>
            <w:tcW w:w="4680" w:type="dxa"/>
            <w:shd w:val="clear" w:color="auto" w:fill="auto"/>
          </w:tcPr>
          <w:p w14:paraId="4CAB5C02" w14:textId="54BB6143" w:rsidR="00545D4B" w:rsidRPr="0086161D" w:rsidRDefault="00545D4B" w:rsidP="00A270FD">
            <w:pPr>
              <w:pStyle w:val="Heading4"/>
              <w:spacing w:after="0"/>
              <w:jc w:val="both"/>
              <w:outlineLvl w:val="3"/>
              <w:rPr>
                <w:rFonts w:ascii="Calibri" w:eastAsia="Calibri" w:hAnsi="Calibri" w:cs="Calibri"/>
                <w:b w:val="0"/>
                <w:szCs w:val="22"/>
              </w:rPr>
            </w:pPr>
            <w:r w:rsidRPr="0086161D">
              <w:rPr>
                <w:rFonts w:ascii="Calibri" w:eastAsia="Calibri" w:hAnsi="Calibri" w:cs="Calibri"/>
                <w:b w:val="0"/>
                <w:szCs w:val="22"/>
              </w:rPr>
              <w:t>Methodologies</w:t>
            </w:r>
          </w:p>
        </w:tc>
        <w:tc>
          <w:tcPr>
            <w:tcW w:w="8460" w:type="dxa"/>
            <w:shd w:val="clear" w:color="auto" w:fill="auto"/>
          </w:tcPr>
          <w:p w14:paraId="64F598C8" w14:textId="41E502EB" w:rsidR="00545D4B" w:rsidRPr="0086161D" w:rsidRDefault="00545D4B" w:rsidP="00A270FD">
            <w:pPr>
              <w:pBdr>
                <w:top w:val="nil"/>
                <w:left w:val="nil"/>
                <w:bottom w:val="nil"/>
                <w:right w:val="nil"/>
                <w:between w:val="nil"/>
              </w:pBdr>
              <w:spacing w:before="60"/>
              <w:rPr>
                <w:rFonts w:ascii="Calibri" w:eastAsia="Calibri" w:hAnsi="Calibri" w:cs="Calibri"/>
                <w:color w:val="000000"/>
                <w:sz w:val="24"/>
              </w:rPr>
            </w:pPr>
            <w:r w:rsidRPr="0086161D">
              <w:rPr>
                <w:rFonts w:ascii="Calibri" w:eastAsia="Calibri" w:hAnsi="Calibri" w:cs="Calibri"/>
                <w:color w:val="000000"/>
                <w:sz w:val="24"/>
              </w:rPr>
              <w:t>Agile, Waterfall</w:t>
            </w:r>
          </w:p>
        </w:tc>
      </w:tr>
    </w:tbl>
    <w:p w14:paraId="6163091F" w14:textId="77777777" w:rsidR="00887281" w:rsidRDefault="00887281" w:rsidP="00A270FD">
      <w:pPr>
        <w:jc w:val="both"/>
        <w:rPr>
          <w:rFonts w:ascii="Times New Roman" w:eastAsia="Times New Roman" w:hAnsi="Times New Roman"/>
          <w:b/>
          <w:sz w:val="24"/>
          <w:szCs w:val="24"/>
          <w:u w:val="single"/>
        </w:rPr>
      </w:pPr>
    </w:p>
    <w:p w14:paraId="16BE8CE8" w14:textId="77777777" w:rsidR="00912AF5" w:rsidRDefault="00912AF5" w:rsidP="00A270FD">
      <w:pPr>
        <w:jc w:val="both"/>
        <w:rPr>
          <w:rFonts w:ascii="Times New Roman" w:eastAsia="Times New Roman" w:hAnsi="Times New Roman"/>
          <w:b/>
          <w:sz w:val="24"/>
          <w:szCs w:val="24"/>
          <w:u w:val="single"/>
        </w:rPr>
      </w:pPr>
    </w:p>
    <w:p w14:paraId="273069F0" w14:textId="77777777" w:rsidR="00912AF5" w:rsidRDefault="00912AF5" w:rsidP="00A270FD">
      <w:pPr>
        <w:jc w:val="both"/>
        <w:rPr>
          <w:rFonts w:ascii="Times New Roman" w:eastAsia="Times New Roman" w:hAnsi="Times New Roman"/>
          <w:b/>
          <w:sz w:val="24"/>
          <w:szCs w:val="24"/>
          <w:u w:val="single"/>
        </w:rPr>
      </w:pPr>
    </w:p>
    <w:p w14:paraId="7F7FFE10" w14:textId="411F6ED6" w:rsidR="00E56EAD" w:rsidRPr="003578CD" w:rsidRDefault="00E56EAD" w:rsidP="00A270FD">
      <w:pPr>
        <w:pStyle w:val="NormalWeb"/>
        <w:shd w:val="clear" w:color="auto" w:fill="D3D3D3"/>
        <w:spacing w:before="0" w:beforeAutospacing="0" w:after="0" w:afterAutospacing="0"/>
        <w:rPr>
          <w:rFonts w:asciiTheme="minorHAnsi" w:hAnsiTheme="minorHAnsi" w:cstheme="minorHAnsi"/>
        </w:rPr>
      </w:pPr>
      <w:r w:rsidRPr="003578CD">
        <w:rPr>
          <w:rFonts w:asciiTheme="minorHAnsi" w:hAnsiTheme="minorHAnsi" w:cstheme="minorHAnsi"/>
          <w:b/>
          <w:bCs/>
          <w:color w:val="000000"/>
          <w:sz w:val="23"/>
          <w:szCs w:val="23"/>
        </w:rPr>
        <w:t xml:space="preserve">Project </w:t>
      </w:r>
      <w:r>
        <w:rPr>
          <w:rFonts w:asciiTheme="minorHAnsi" w:hAnsiTheme="minorHAnsi" w:cstheme="minorHAnsi"/>
          <w:b/>
          <w:bCs/>
          <w:color w:val="000000"/>
          <w:sz w:val="23"/>
          <w:szCs w:val="23"/>
        </w:rPr>
        <w:t>1</w:t>
      </w:r>
    </w:p>
    <w:p w14:paraId="6C42A472" w14:textId="2A129DE5" w:rsidR="00E56EAD" w:rsidRDefault="00E56EAD" w:rsidP="00A270FD">
      <w:pPr>
        <w:jc w:val="both"/>
        <w:rPr>
          <w:rFonts w:eastAsia="Times New Roman" w:cstheme="minorHAnsi"/>
          <w:b/>
          <w:sz w:val="24"/>
          <w:szCs w:val="24"/>
          <w:u w:val="single"/>
        </w:rPr>
      </w:pPr>
      <w:r w:rsidRPr="003578CD">
        <w:rPr>
          <w:rFonts w:eastAsia="Times New Roman" w:cstheme="minorHAnsi"/>
          <w:b/>
          <w:sz w:val="24"/>
          <w:szCs w:val="24"/>
          <w:u w:val="single"/>
        </w:rPr>
        <w:lastRenderedPageBreak/>
        <w:t>Project Name</w:t>
      </w:r>
      <w:r w:rsidRPr="003578CD">
        <w:rPr>
          <w:rFonts w:eastAsia="Times New Roman" w:cstheme="minorHAnsi"/>
          <w:sz w:val="24"/>
          <w:szCs w:val="24"/>
        </w:rPr>
        <w:t xml:space="preserve">    </w:t>
      </w:r>
      <w:r>
        <w:rPr>
          <w:rFonts w:eastAsia="Times New Roman" w:cstheme="minorHAnsi"/>
          <w:sz w:val="24"/>
          <w:szCs w:val="24"/>
        </w:rPr>
        <w:t xml:space="preserve"> </w:t>
      </w:r>
      <w:r w:rsidRPr="003578CD">
        <w:rPr>
          <w:rFonts w:eastAsia="Times New Roman" w:cstheme="minorHAnsi"/>
          <w:sz w:val="24"/>
          <w:szCs w:val="24"/>
        </w:rPr>
        <w:t xml:space="preserve">:  </w:t>
      </w:r>
      <w:r w:rsidR="00A53910">
        <w:rPr>
          <w:rFonts w:eastAsia="Times New Roman" w:cstheme="minorHAnsi"/>
          <w:sz w:val="24"/>
          <w:szCs w:val="24"/>
        </w:rPr>
        <w:t xml:space="preserve">EfileAutomation in </w:t>
      </w:r>
      <w:r>
        <w:rPr>
          <w:rFonts w:eastAsia="Times New Roman" w:cstheme="minorHAnsi"/>
          <w:sz w:val="24"/>
          <w:szCs w:val="24"/>
        </w:rPr>
        <w:t>Currency Transaction Reporting (CTR</w:t>
      </w:r>
      <w:r w:rsidRPr="0000587E">
        <w:rPr>
          <w:rFonts w:eastAsia="Times New Roman" w:cstheme="minorHAnsi"/>
          <w:sz w:val="24"/>
          <w:szCs w:val="24"/>
        </w:rPr>
        <w:t>)</w:t>
      </w:r>
    </w:p>
    <w:p w14:paraId="53AB9456" w14:textId="77777777" w:rsidR="00E56EAD" w:rsidRPr="00A677F5" w:rsidRDefault="00E56EAD" w:rsidP="00A270FD">
      <w:pPr>
        <w:jc w:val="both"/>
        <w:rPr>
          <w:rFonts w:eastAsia="Times New Roman" w:cstheme="minorHAnsi"/>
          <w:sz w:val="24"/>
          <w:szCs w:val="24"/>
        </w:rPr>
      </w:pPr>
      <w:r>
        <w:rPr>
          <w:rFonts w:eastAsia="Times New Roman" w:cstheme="minorHAnsi"/>
          <w:b/>
          <w:sz w:val="24"/>
          <w:szCs w:val="24"/>
          <w:u w:val="single"/>
        </w:rPr>
        <w:t>Client</w:t>
      </w:r>
      <w:r>
        <w:rPr>
          <w:rFonts w:eastAsia="Times New Roman" w:cstheme="minorHAnsi"/>
          <w:sz w:val="24"/>
          <w:szCs w:val="24"/>
        </w:rPr>
        <w:t xml:space="preserve"> </w:t>
      </w:r>
      <w:r>
        <w:rPr>
          <w:rFonts w:eastAsia="Times New Roman" w:cstheme="minorHAnsi"/>
          <w:sz w:val="24"/>
          <w:szCs w:val="24"/>
        </w:rPr>
        <w:tab/>
        <w:t xml:space="preserve">       </w:t>
      </w:r>
      <w:r w:rsidRPr="00A677F5">
        <w:rPr>
          <w:rFonts w:eastAsia="Times New Roman" w:cstheme="minorHAnsi"/>
          <w:sz w:val="24"/>
          <w:szCs w:val="24"/>
        </w:rPr>
        <w:t xml:space="preserve"> </w:t>
      </w:r>
      <w:r>
        <w:rPr>
          <w:rFonts w:eastAsia="Times New Roman" w:cstheme="minorHAnsi"/>
          <w:sz w:val="24"/>
          <w:szCs w:val="24"/>
        </w:rPr>
        <w:t xml:space="preserve"> </w:t>
      </w:r>
      <w:r w:rsidRPr="00A677F5">
        <w:rPr>
          <w:rFonts w:eastAsia="Times New Roman" w:cstheme="minorHAnsi"/>
          <w:sz w:val="24"/>
          <w:szCs w:val="24"/>
        </w:rPr>
        <w:t>: Wells Fargo</w:t>
      </w:r>
    </w:p>
    <w:p w14:paraId="786688DF" w14:textId="2B89E211" w:rsidR="00E56EAD" w:rsidRPr="00A677F5" w:rsidRDefault="00E56EAD" w:rsidP="00A270FD">
      <w:pPr>
        <w:jc w:val="both"/>
        <w:rPr>
          <w:rFonts w:eastAsia="Times New Roman" w:cstheme="minorHAnsi"/>
          <w:sz w:val="24"/>
          <w:szCs w:val="24"/>
        </w:rPr>
      </w:pPr>
      <w:r>
        <w:rPr>
          <w:rFonts w:eastAsia="Times New Roman" w:cstheme="minorHAnsi"/>
          <w:b/>
          <w:sz w:val="24"/>
          <w:szCs w:val="24"/>
          <w:u w:val="single"/>
        </w:rPr>
        <w:t>Duration</w:t>
      </w:r>
      <w:r>
        <w:rPr>
          <w:rFonts w:eastAsia="Times New Roman" w:cstheme="minorHAnsi"/>
          <w:b/>
          <w:sz w:val="24"/>
          <w:szCs w:val="24"/>
        </w:rPr>
        <w:t xml:space="preserve">              </w:t>
      </w:r>
      <w:r w:rsidRPr="00A677F5">
        <w:rPr>
          <w:rFonts w:eastAsia="Times New Roman" w:cstheme="minorHAnsi"/>
          <w:sz w:val="24"/>
          <w:szCs w:val="24"/>
        </w:rPr>
        <w:t xml:space="preserve">: </w:t>
      </w:r>
      <w:r>
        <w:rPr>
          <w:rFonts w:eastAsia="Times New Roman" w:cstheme="minorHAnsi"/>
          <w:sz w:val="24"/>
          <w:szCs w:val="24"/>
        </w:rPr>
        <w:t>April 2024</w:t>
      </w:r>
      <w:r w:rsidRPr="00A677F5">
        <w:rPr>
          <w:rFonts w:eastAsia="Times New Roman" w:cstheme="minorHAnsi"/>
          <w:sz w:val="24"/>
          <w:szCs w:val="24"/>
        </w:rPr>
        <w:t xml:space="preserve">- </w:t>
      </w:r>
      <w:r w:rsidR="00E223E6">
        <w:rPr>
          <w:rFonts w:eastAsia="Times New Roman" w:cstheme="minorHAnsi"/>
          <w:sz w:val="24"/>
          <w:szCs w:val="24"/>
        </w:rPr>
        <w:t>Till date</w:t>
      </w:r>
    </w:p>
    <w:p w14:paraId="109DC6DB" w14:textId="77777777" w:rsidR="00E56EAD" w:rsidRPr="003578CD" w:rsidRDefault="00E56EAD" w:rsidP="00A270FD">
      <w:pPr>
        <w:jc w:val="both"/>
        <w:rPr>
          <w:rFonts w:eastAsia="Times New Roman" w:cstheme="minorHAnsi"/>
          <w:b/>
          <w:sz w:val="24"/>
          <w:szCs w:val="24"/>
          <w:u w:val="single"/>
        </w:rPr>
      </w:pPr>
      <w:r>
        <w:rPr>
          <w:rFonts w:eastAsia="Times New Roman" w:cstheme="minorHAnsi"/>
          <w:b/>
          <w:sz w:val="24"/>
          <w:szCs w:val="24"/>
          <w:u w:val="single"/>
        </w:rPr>
        <w:t xml:space="preserve">Role </w:t>
      </w:r>
      <w:r w:rsidRPr="00A677F5">
        <w:rPr>
          <w:rFonts w:eastAsia="Times New Roman" w:cstheme="minorHAnsi"/>
          <w:sz w:val="24"/>
          <w:szCs w:val="24"/>
        </w:rPr>
        <w:tab/>
      </w:r>
      <w:r>
        <w:rPr>
          <w:rFonts w:eastAsia="Times New Roman" w:cstheme="minorHAnsi"/>
          <w:sz w:val="24"/>
          <w:szCs w:val="24"/>
        </w:rPr>
        <w:t xml:space="preserve">         </w:t>
      </w:r>
      <w:r w:rsidRPr="00A677F5">
        <w:rPr>
          <w:rFonts w:eastAsia="Times New Roman" w:cstheme="minorHAnsi"/>
          <w:sz w:val="24"/>
          <w:szCs w:val="24"/>
        </w:rPr>
        <w:t>: Java developer</w:t>
      </w:r>
      <w:r>
        <w:rPr>
          <w:rFonts w:eastAsia="Times New Roman" w:cstheme="minorHAnsi"/>
          <w:b/>
          <w:sz w:val="24"/>
          <w:szCs w:val="24"/>
          <w:u w:val="single"/>
        </w:rPr>
        <w:t xml:space="preserve"> </w:t>
      </w:r>
    </w:p>
    <w:p w14:paraId="0FE26C25" w14:textId="77777777" w:rsidR="00E56EAD" w:rsidRDefault="00E56EAD" w:rsidP="00A270FD">
      <w:pPr>
        <w:jc w:val="both"/>
        <w:rPr>
          <w:rFonts w:eastAsia="Times New Roman" w:cstheme="minorHAnsi"/>
          <w:b/>
          <w:sz w:val="24"/>
          <w:szCs w:val="24"/>
          <w:u w:val="single"/>
        </w:rPr>
      </w:pPr>
      <w:r>
        <w:rPr>
          <w:rFonts w:eastAsia="Times New Roman" w:cstheme="minorHAnsi"/>
          <w:b/>
          <w:sz w:val="24"/>
          <w:szCs w:val="24"/>
          <w:u w:val="single"/>
        </w:rPr>
        <w:t>Project Description:</w:t>
      </w:r>
    </w:p>
    <w:p w14:paraId="39EAE8E8" w14:textId="73D2E13E" w:rsidR="00E56EAD" w:rsidRDefault="00E56EAD" w:rsidP="00A270FD">
      <w:pPr>
        <w:jc w:val="both"/>
        <w:rPr>
          <w:rFonts w:eastAsia="Times New Roman" w:cstheme="minorHAnsi"/>
          <w:sz w:val="24"/>
          <w:szCs w:val="24"/>
        </w:rPr>
      </w:pPr>
      <w:r>
        <w:rPr>
          <w:rFonts w:eastAsia="Times New Roman" w:cstheme="minorHAnsi"/>
          <w:sz w:val="24"/>
          <w:szCs w:val="24"/>
        </w:rPr>
        <w:t>EfileAutomation</w:t>
      </w:r>
      <w:r w:rsidR="00A53910">
        <w:rPr>
          <w:rFonts w:eastAsia="Times New Roman" w:cstheme="minorHAnsi"/>
          <w:sz w:val="24"/>
          <w:szCs w:val="24"/>
        </w:rPr>
        <w:t xml:space="preserve"> is a POC project which is responsible to report the transactions to FINCEN US government site based on certain rule like when total value of a person’s day transaction crossed 10k$, </w:t>
      </w:r>
    </w:p>
    <w:p w14:paraId="5CF775FF" w14:textId="5FF44C4E" w:rsidR="00E56EAD" w:rsidRDefault="00E56EAD" w:rsidP="00A270FD">
      <w:pPr>
        <w:jc w:val="both"/>
        <w:rPr>
          <w:rFonts w:eastAsia="Times New Roman" w:cstheme="minorHAnsi"/>
          <w:sz w:val="24"/>
          <w:szCs w:val="24"/>
        </w:rPr>
      </w:pPr>
      <w:r>
        <w:rPr>
          <w:rFonts w:eastAsia="Times New Roman" w:cstheme="minorHAnsi"/>
          <w:sz w:val="24"/>
          <w:szCs w:val="24"/>
        </w:rPr>
        <w:t xml:space="preserve">Technically, </w:t>
      </w:r>
      <w:r w:rsidR="00A53910">
        <w:rPr>
          <w:rFonts w:eastAsia="Times New Roman" w:cstheme="minorHAnsi"/>
          <w:sz w:val="24"/>
          <w:szCs w:val="24"/>
        </w:rPr>
        <w:t>we have used Spring JDBC framework to execute those queries asynchronously using java 8 completable futures and JPA to basic operations</w:t>
      </w:r>
    </w:p>
    <w:p w14:paraId="434DA178" w14:textId="6603BF1E" w:rsidR="00E667C3" w:rsidRDefault="00F348E6" w:rsidP="00A270FD">
      <w:pPr>
        <w:jc w:val="both"/>
        <w:rPr>
          <w:rFonts w:ascii="Times New Roman" w:eastAsia="Times New Roman" w:hAnsi="Times New Roman"/>
          <w:b/>
          <w:sz w:val="24"/>
          <w:szCs w:val="24"/>
          <w:u w:val="single"/>
        </w:rPr>
      </w:pPr>
      <w:r>
        <w:rPr>
          <w:rFonts w:ascii="Times New Roman" w:eastAsia="Times New Roman" w:hAnsi="Times New Roman"/>
          <w:b/>
          <w:sz w:val="24"/>
          <w:szCs w:val="24"/>
          <w:u w:val="single"/>
        </w:rPr>
        <w:t>Responsibilities</w:t>
      </w:r>
    </w:p>
    <w:p w14:paraId="01117F3E" w14:textId="659C3485" w:rsidR="00A53910" w:rsidRDefault="00A53910" w:rsidP="00A270FD">
      <w:pPr>
        <w:pStyle w:val="ListParagraph"/>
        <w:numPr>
          <w:ilvl w:val="0"/>
          <w:numId w:val="18"/>
        </w:numPr>
        <w:ind w:left="0" w:firstLine="0"/>
        <w:jc w:val="both"/>
        <w:rPr>
          <w:rFonts w:eastAsia="Times New Roman" w:cstheme="minorHAnsi"/>
          <w:sz w:val="24"/>
          <w:szCs w:val="24"/>
        </w:rPr>
      </w:pPr>
      <w:r w:rsidRPr="00F348E6">
        <w:rPr>
          <w:rFonts w:eastAsia="Times New Roman" w:cstheme="minorHAnsi"/>
          <w:sz w:val="24"/>
          <w:szCs w:val="24"/>
        </w:rPr>
        <w:t xml:space="preserve">Worked on implementing the business logics </w:t>
      </w:r>
      <w:r w:rsidR="00F348E6" w:rsidRPr="00F348E6">
        <w:rPr>
          <w:rFonts w:eastAsia="Times New Roman" w:cstheme="minorHAnsi"/>
          <w:sz w:val="24"/>
          <w:szCs w:val="24"/>
        </w:rPr>
        <w:t>like auditing</w:t>
      </w:r>
      <w:r w:rsidR="00A613BE">
        <w:rPr>
          <w:rFonts w:eastAsia="Times New Roman" w:cstheme="minorHAnsi"/>
          <w:sz w:val="24"/>
          <w:szCs w:val="24"/>
        </w:rPr>
        <w:t xml:space="preserve"> using Spring JPA features</w:t>
      </w:r>
    </w:p>
    <w:p w14:paraId="5D2F1B2E" w14:textId="7841209C" w:rsidR="00F348E6" w:rsidRDefault="00F348E6" w:rsidP="00A270FD">
      <w:pPr>
        <w:pStyle w:val="ListParagraph"/>
        <w:numPr>
          <w:ilvl w:val="0"/>
          <w:numId w:val="19"/>
        </w:numPr>
        <w:ind w:left="0" w:firstLine="0"/>
        <w:jc w:val="both"/>
        <w:rPr>
          <w:rFonts w:eastAsia="Times New Roman" w:cstheme="minorHAnsi"/>
          <w:sz w:val="24"/>
          <w:szCs w:val="24"/>
        </w:rPr>
      </w:pPr>
      <w:r>
        <w:rPr>
          <w:rFonts w:eastAsia="Times New Roman" w:cstheme="minorHAnsi"/>
          <w:sz w:val="24"/>
          <w:szCs w:val="24"/>
        </w:rPr>
        <w:t>Implemented asynchronous execution using java 8 completable futures</w:t>
      </w:r>
    </w:p>
    <w:p w14:paraId="198CEBA1" w14:textId="77777777" w:rsidR="00D63452" w:rsidRDefault="00D63452" w:rsidP="00D63452">
      <w:pPr>
        <w:pStyle w:val="ListParagraph"/>
        <w:numPr>
          <w:ilvl w:val="0"/>
          <w:numId w:val="19"/>
        </w:numPr>
        <w:ind w:left="0" w:firstLine="0"/>
        <w:jc w:val="both"/>
        <w:rPr>
          <w:rFonts w:eastAsia="Times New Roman" w:cstheme="minorHAnsi"/>
          <w:sz w:val="24"/>
          <w:szCs w:val="24"/>
        </w:rPr>
      </w:pPr>
      <w:r>
        <w:rPr>
          <w:rFonts w:eastAsia="Times New Roman" w:cstheme="minorHAnsi"/>
          <w:sz w:val="24"/>
          <w:szCs w:val="24"/>
        </w:rPr>
        <w:t>Worked on implementing mongodb features like mongodb aggregations</w:t>
      </w:r>
    </w:p>
    <w:p w14:paraId="7F7D02BE" w14:textId="4A9841D8" w:rsidR="00EE7F75" w:rsidRDefault="00EE7F75" w:rsidP="00A270FD">
      <w:pPr>
        <w:pStyle w:val="ListParagraph"/>
        <w:numPr>
          <w:ilvl w:val="0"/>
          <w:numId w:val="19"/>
        </w:numPr>
        <w:ind w:left="0" w:firstLine="0"/>
        <w:jc w:val="both"/>
        <w:rPr>
          <w:rFonts w:eastAsia="Times New Roman" w:cstheme="minorHAnsi"/>
          <w:sz w:val="24"/>
          <w:szCs w:val="24"/>
        </w:rPr>
      </w:pPr>
      <w:r>
        <w:rPr>
          <w:rFonts w:eastAsia="Times New Roman" w:cstheme="minorHAnsi"/>
          <w:sz w:val="24"/>
          <w:szCs w:val="24"/>
        </w:rPr>
        <w:t xml:space="preserve">Wrote junit for layers like repository and controllers </w:t>
      </w:r>
    </w:p>
    <w:p w14:paraId="3497ACC2" w14:textId="3D2A9FB8" w:rsidR="00A613BE" w:rsidRDefault="00A613BE" w:rsidP="00A270FD">
      <w:pPr>
        <w:pStyle w:val="ListParagraph"/>
        <w:numPr>
          <w:ilvl w:val="0"/>
          <w:numId w:val="19"/>
        </w:numPr>
        <w:ind w:left="0" w:firstLine="0"/>
        <w:jc w:val="both"/>
        <w:rPr>
          <w:rFonts w:eastAsia="Times New Roman" w:cstheme="minorHAnsi"/>
          <w:sz w:val="24"/>
          <w:szCs w:val="24"/>
        </w:rPr>
      </w:pPr>
      <w:r>
        <w:rPr>
          <w:rFonts w:eastAsia="Times New Roman" w:cstheme="minorHAnsi"/>
          <w:sz w:val="24"/>
          <w:szCs w:val="24"/>
        </w:rPr>
        <w:t xml:space="preserve">Deploying the application </w:t>
      </w:r>
      <w:r w:rsidR="00D32155">
        <w:rPr>
          <w:rFonts w:eastAsia="Times New Roman" w:cstheme="minorHAnsi"/>
          <w:sz w:val="24"/>
          <w:szCs w:val="24"/>
        </w:rPr>
        <w:t>into kubernetes and Openshift containerization platforms</w:t>
      </w:r>
    </w:p>
    <w:p w14:paraId="14B9F64D" w14:textId="21F6D597" w:rsidR="00D32155" w:rsidRPr="00F348E6" w:rsidRDefault="00912AF5" w:rsidP="00A270FD">
      <w:pPr>
        <w:pStyle w:val="ListParagraph"/>
        <w:numPr>
          <w:ilvl w:val="0"/>
          <w:numId w:val="19"/>
        </w:numPr>
        <w:ind w:left="0" w:firstLine="0"/>
        <w:jc w:val="both"/>
        <w:rPr>
          <w:rFonts w:eastAsia="Times New Roman" w:cstheme="minorHAnsi"/>
          <w:sz w:val="24"/>
          <w:szCs w:val="24"/>
        </w:rPr>
      </w:pPr>
      <w:r>
        <w:rPr>
          <w:rFonts w:eastAsia="Times New Roman" w:cstheme="minorHAnsi"/>
          <w:sz w:val="24"/>
          <w:szCs w:val="24"/>
        </w:rPr>
        <w:t>W</w:t>
      </w:r>
      <w:r w:rsidR="00D32155">
        <w:rPr>
          <w:rFonts w:eastAsia="Times New Roman" w:cstheme="minorHAnsi"/>
          <w:sz w:val="24"/>
          <w:szCs w:val="24"/>
        </w:rPr>
        <w:t>ritten the helm package manager scripts in Google Go language (initial version)</w:t>
      </w:r>
    </w:p>
    <w:p w14:paraId="3BF0EFED" w14:textId="117067EA" w:rsidR="005401B3" w:rsidRPr="003578CD" w:rsidRDefault="005401B3" w:rsidP="00A270FD">
      <w:pPr>
        <w:pStyle w:val="NormalWeb"/>
        <w:shd w:val="clear" w:color="auto" w:fill="D3D3D3"/>
        <w:spacing w:before="0" w:beforeAutospacing="0" w:after="0" w:afterAutospacing="0"/>
        <w:rPr>
          <w:rFonts w:asciiTheme="minorHAnsi" w:hAnsiTheme="minorHAnsi" w:cstheme="minorHAnsi"/>
        </w:rPr>
      </w:pPr>
      <w:r w:rsidRPr="003578CD">
        <w:rPr>
          <w:rFonts w:asciiTheme="minorHAnsi" w:hAnsiTheme="minorHAnsi" w:cstheme="minorHAnsi"/>
          <w:b/>
          <w:bCs/>
          <w:color w:val="000000"/>
          <w:sz w:val="23"/>
          <w:szCs w:val="23"/>
        </w:rPr>
        <w:t xml:space="preserve">Project </w:t>
      </w:r>
      <w:r w:rsidR="00E56EAD">
        <w:rPr>
          <w:rFonts w:asciiTheme="minorHAnsi" w:hAnsiTheme="minorHAnsi" w:cstheme="minorHAnsi"/>
          <w:b/>
          <w:bCs/>
          <w:color w:val="000000"/>
          <w:sz w:val="23"/>
          <w:szCs w:val="23"/>
        </w:rPr>
        <w:t>2</w:t>
      </w:r>
    </w:p>
    <w:p w14:paraId="2531234D" w14:textId="75B08E5B" w:rsidR="005401B3" w:rsidRDefault="005401B3" w:rsidP="00A270FD">
      <w:pPr>
        <w:jc w:val="both"/>
        <w:rPr>
          <w:rFonts w:eastAsia="Times New Roman" w:cstheme="minorHAnsi"/>
          <w:b/>
          <w:sz w:val="24"/>
          <w:szCs w:val="24"/>
          <w:u w:val="single"/>
        </w:rPr>
      </w:pPr>
      <w:r w:rsidRPr="003578CD">
        <w:rPr>
          <w:rFonts w:eastAsia="Times New Roman" w:cstheme="minorHAnsi"/>
          <w:b/>
          <w:sz w:val="24"/>
          <w:szCs w:val="24"/>
          <w:u w:val="single"/>
        </w:rPr>
        <w:t>Project Name</w:t>
      </w:r>
      <w:r w:rsidRPr="003578CD">
        <w:rPr>
          <w:rFonts w:eastAsia="Times New Roman" w:cstheme="minorHAnsi"/>
          <w:sz w:val="24"/>
          <w:szCs w:val="24"/>
        </w:rPr>
        <w:t xml:space="preserve">    </w:t>
      </w:r>
      <w:r w:rsidR="00F43D6A">
        <w:rPr>
          <w:rFonts w:eastAsia="Times New Roman" w:cstheme="minorHAnsi"/>
          <w:sz w:val="24"/>
          <w:szCs w:val="24"/>
        </w:rPr>
        <w:t xml:space="preserve"> </w:t>
      </w:r>
      <w:r w:rsidRPr="003578CD">
        <w:rPr>
          <w:rFonts w:eastAsia="Times New Roman" w:cstheme="minorHAnsi"/>
          <w:sz w:val="24"/>
          <w:szCs w:val="24"/>
        </w:rPr>
        <w:t xml:space="preserve">:  </w:t>
      </w:r>
      <w:r w:rsidR="0000587E">
        <w:rPr>
          <w:rFonts w:eastAsia="Times New Roman" w:cstheme="minorHAnsi"/>
          <w:sz w:val="24"/>
          <w:szCs w:val="24"/>
        </w:rPr>
        <w:t>Servicing Data platform (SDP</w:t>
      </w:r>
      <w:r w:rsidR="0000587E" w:rsidRPr="0000587E">
        <w:rPr>
          <w:rFonts w:eastAsia="Times New Roman" w:cstheme="minorHAnsi"/>
          <w:sz w:val="24"/>
          <w:szCs w:val="24"/>
        </w:rPr>
        <w:t>)</w:t>
      </w:r>
    </w:p>
    <w:p w14:paraId="69241065" w14:textId="5742AF5A" w:rsidR="005401B3" w:rsidRPr="00A677F5" w:rsidRDefault="005401B3" w:rsidP="00A270FD">
      <w:pPr>
        <w:jc w:val="both"/>
        <w:rPr>
          <w:rFonts w:eastAsia="Times New Roman" w:cstheme="minorHAnsi"/>
          <w:sz w:val="24"/>
          <w:szCs w:val="24"/>
        </w:rPr>
      </w:pPr>
      <w:r>
        <w:rPr>
          <w:rFonts w:eastAsia="Times New Roman" w:cstheme="minorHAnsi"/>
          <w:b/>
          <w:sz w:val="24"/>
          <w:szCs w:val="24"/>
          <w:u w:val="single"/>
        </w:rPr>
        <w:t>Client</w:t>
      </w:r>
      <w:r w:rsidR="00F43D6A">
        <w:rPr>
          <w:rFonts w:eastAsia="Times New Roman" w:cstheme="minorHAnsi"/>
          <w:sz w:val="24"/>
          <w:szCs w:val="24"/>
        </w:rPr>
        <w:t xml:space="preserve"> </w:t>
      </w:r>
      <w:r w:rsidR="00F43D6A">
        <w:rPr>
          <w:rFonts w:eastAsia="Times New Roman" w:cstheme="minorHAnsi"/>
          <w:sz w:val="24"/>
          <w:szCs w:val="24"/>
        </w:rPr>
        <w:tab/>
        <w:t xml:space="preserve">       </w:t>
      </w:r>
      <w:r w:rsidRPr="00A677F5">
        <w:rPr>
          <w:rFonts w:eastAsia="Times New Roman" w:cstheme="minorHAnsi"/>
          <w:sz w:val="24"/>
          <w:szCs w:val="24"/>
        </w:rPr>
        <w:t xml:space="preserve"> </w:t>
      </w:r>
      <w:r w:rsidR="00F43D6A">
        <w:rPr>
          <w:rFonts w:eastAsia="Times New Roman" w:cstheme="minorHAnsi"/>
          <w:sz w:val="24"/>
          <w:szCs w:val="24"/>
        </w:rPr>
        <w:t xml:space="preserve"> </w:t>
      </w:r>
      <w:r w:rsidRPr="00A677F5">
        <w:rPr>
          <w:rFonts w:eastAsia="Times New Roman" w:cstheme="minorHAnsi"/>
          <w:sz w:val="24"/>
          <w:szCs w:val="24"/>
        </w:rPr>
        <w:t>: Wells Fargo</w:t>
      </w:r>
    </w:p>
    <w:p w14:paraId="2795E136" w14:textId="251D1CBC" w:rsidR="005401B3" w:rsidRPr="00A677F5" w:rsidRDefault="005401B3" w:rsidP="00A270FD">
      <w:pPr>
        <w:jc w:val="both"/>
        <w:rPr>
          <w:rFonts w:eastAsia="Times New Roman" w:cstheme="minorHAnsi"/>
          <w:sz w:val="24"/>
          <w:szCs w:val="24"/>
        </w:rPr>
      </w:pPr>
      <w:r>
        <w:rPr>
          <w:rFonts w:eastAsia="Times New Roman" w:cstheme="minorHAnsi"/>
          <w:b/>
          <w:sz w:val="24"/>
          <w:szCs w:val="24"/>
          <w:u w:val="single"/>
        </w:rPr>
        <w:t>Duration</w:t>
      </w:r>
      <w:r w:rsidR="00F43D6A">
        <w:rPr>
          <w:rFonts w:eastAsia="Times New Roman" w:cstheme="minorHAnsi"/>
          <w:b/>
          <w:sz w:val="24"/>
          <w:szCs w:val="24"/>
        </w:rPr>
        <w:t xml:space="preserve">              </w:t>
      </w:r>
      <w:r w:rsidRPr="00A677F5">
        <w:rPr>
          <w:rFonts w:eastAsia="Times New Roman" w:cstheme="minorHAnsi"/>
          <w:sz w:val="24"/>
          <w:szCs w:val="24"/>
        </w:rPr>
        <w:t xml:space="preserve">: </w:t>
      </w:r>
      <w:r>
        <w:rPr>
          <w:rFonts w:eastAsia="Times New Roman" w:cstheme="minorHAnsi"/>
          <w:sz w:val="24"/>
          <w:szCs w:val="24"/>
        </w:rPr>
        <w:t>January 2023</w:t>
      </w:r>
      <w:r w:rsidRPr="00A677F5">
        <w:rPr>
          <w:rFonts w:eastAsia="Times New Roman" w:cstheme="minorHAnsi"/>
          <w:sz w:val="24"/>
          <w:szCs w:val="24"/>
        </w:rPr>
        <w:t xml:space="preserve">- </w:t>
      </w:r>
      <w:r w:rsidR="00E56EAD">
        <w:rPr>
          <w:rFonts w:eastAsia="Times New Roman" w:cstheme="minorHAnsi"/>
          <w:sz w:val="24"/>
          <w:szCs w:val="24"/>
        </w:rPr>
        <w:t>March 2024</w:t>
      </w:r>
    </w:p>
    <w:p w14:paraId="3BEDAB62" w14:textId="42BA8613" w:rsidR="005401B3" w:rsidRPr="003578CD" w:rsidRDefault="005401B3" w:rsidP="00A270FD">
      <w:pPr>
        <w:jc w:val="both"/>
        <w:rPr>
          <w:rFonts w:eastAsia="Times New Roman" w:cstheme="minorHAnsi"/>
          <w:b/>
          <w:sz w:val="24"/>
          <w:szCs w:val="24"/>
          <w:u w:val="single"/>
        </w:rPr>
      </w:pPr>
      <w:r>
        <w:rPr>
          <w:rFonts w:eastAsia="Times New Roman" w:cstheme="minorHAnsi"/>
          <w:b/>
          <w:sz w:val="24"/>
          <w:szCs w:val="24"/>
          <w:u w:val="single"/>
        </w:rPr>
        <w:t xml:space="preserve">Role </w:t>
      </w:r>
      <w:r w:rsidRPr="00A677F5">
        <w:rPr>
          <w:rFonts w:eastAsia="Times New Roman" w:cstheme="minorHAnsi"/>
          <w:sz w:val="24"/>
          <w:szCs w:val="24"/>
        </w:rPr>
        <w:tab/>
      </w:r>
      <w:r w:rsidR="00F43D6A">
        <w:rPr>
          <w:rFonts w:eastAsia="Times New Roman" w:cstheme="minorHAnsi"/>
          <w:sz w:val="24"/>
          <w:szCs w:val="24"/>
        </w:rPr>
        <w:t xml:space="preserve">         </w:t>
      </w:r>
      <w:r w:rsidRPr="00A677F5">
        <w:rPr>
          <w:rFonts w:eastAsia="Times New Roman" w:cstheme="minorHAnsi"/>
          <w:sz w:val="24"/>
          <w:szCs w:val="24"/>
        </w:rPr>
        <w:t>: Java developer</w:t>
      </w:r>
      <w:r>
        <w:rPr>
          <w:rFonts w:eastAsia="Times New Roman" w:cstheme="minorHAnsi"/>
          <w:b/>
          <w:sz w:val="24"/>
          <w:szCs w:val="24"/>
          <w:u w:val="single"/>
        </w:rPr>
        <w:t xml:space="preserve"> </w:t>
      </w:r>
    </w:p>
    <w:p w14:paraId="27D4B57B" w14:textId="77777777" w:rsidR="005401B3" w:rsidRDefault="005401B3" w:rsidP="00A270FD">
      <w:pPr>
        <w:jc w:val="both"/>
        <w:rPr>
          <w:rFonts w:eastAsia="Times New Roman" w:cstheme="minorHAnsi"/>
          <w:b/>
          <w:sz w:val="24"/>
          <w:szCs w:val="24"/>
          <w:u w:val="single"/>
        </w:rPr>
      </w:pPr>
      <w:r>
        <w:rPr>
          <w:rFonts w:eastAsia="Times New Roman" w:cstheme="minorHAnsi"/>
          <w:b/>
          <w:sz w:val="24"/>
          <w:szCs w:val="24"/>
          <w:u w:val="single"/>
        </w:rPr>
        <w:t>Project Description:</w:t>
      </w:r>
    </w:p>
    <w:p w14:paraId="71533392" w14:textId="182647DF" w:rsidR="005401B3" w:rsidRDefault="005401B3" w:rsidP="00A270FD">
      <w:pPr>
        <w:jc w:val="both"/>
        <w:rPr>
          <w:rFonts w:eastAsia="Times New Roman" w:cstheme="minorHAnsi"/>
          <w:sz w:val="24"/>
          <w:szCs w:val="24"/>
        </w:rPr>
      </w:pPr>
      <w:r>
        <w:rPr>
          <w:rFonts w:eastAsia="Times New Roman" w:cstheme="minorHAnsi"/>
          <w:sz w:val="24"/>
          <w:szCs w:val="24"/>
        </w:rPr>
        <w:t xml:space="preserve">SDP is an operational data store which stores the payment related information for Defaulted &amp; bankruptcy customers, and it will stores all the </w:t>
      </w:r>
      <w:r w:rsidR="00B15F4C">
        <w:rPr>
          <w:rFonts w:eastAsia="Times New Roman" w:cstheme="minorHAnsi"/>
          <w:sz w:val="24"/>
          <w:szCs w:val="24"/>
        </w:rPr>
        <w:t xml:space="preserve">suggested </w:t>
      </w:r>
      <w:r>
        <w:rPr>
          <w:rFonts w:eastAsia="Times New Roman" w:cstheme="minorHAnsi"/>
          <w:sz w:val="24"/>
          <w:szCs w:val="24"/>
        </w:rPr>
        <w:t>Payment plan</w:t>
      </w:r>
      <w:r w:rsidR="00B15F4C">
        <w:rPr>
          <w:rFonts w:eastAsia="Times New Roman" w:cstheme="minorHAnsi"/>
          <w:sz w:val="24"/>
          <w:szCs w:val="24"/>
        </w:rPr>
        <w:t xml:space="preserve">s </w:t>
      </w:r>
      <w:r>
        <w:rPr>
          <w:rFonts w:eastAsia="Times New Roman" w:cstheme="minorHAnsi"/>
          <w:sz w:val="24"/>
          <w:szCs w:val="24"/>
        </w:rPr>
        <w:t xml:space="preserve">information </w:t>
      </w:r>
      <w:r w:rsidR="00B15F4C">
        <w:rPr>
          <w:rFonts w:eastAsia="Times New Roman" w:cstheme="minorHAnsi"/>
          <w:sz w:val="24"/>
          <w:szCs w:val="24"/>
        </w:rPr>
        <w:t xml:space="preserve">for each and every customer to prevent them getting defaulted </w:t>
      </w:r>
      <w:r>
        <w:rPr>
          <w:rFonts w:eastAsia="Times New Roman" w:cstheme="minorHAnsi"/>
          <w:sz w:val="24"/>
          <w:szCs w:val="24"/>
        </w:rPr>
        <w:t>and it will stores all the Text, email, push notifications that has been sent to customer on which a analytics platform will be built using the stored data</w:t>
      </w:r>
    </w:p>
    <w:p w14:paraId="1FEE5117" w14:textId="42CBD405" w:rsidR="005401B3" w:rsidRDefault="005401B3" w:rsidP="00A270FD">
      <w:pPr>
        <w:jc w:val="both"/>
        <w:rPr>
          <w:rFonts w:eastAsia="Times New Roman" w:cstheme="minorHAnsi"/>
          <w:sz w:val="24"/>
          <w:szCs w:val="24"/>
        </w:rPr>
      </w:pPr>
      <w:r>
        <w:rPr>
          <w:rFonts w:eastAsia="Times New Roman" w:cstheme="minorHAnsi"/>
          <w:sz w:val="24"/>
          <w:szCs w:val="24"/>
        </w:rPr>
        <w:t xml:space="preserve">Technically, our application is a real time data </w:t>
      </w:r>
      <w:r w:rsidR="008955E7">
        <w:rPr>
          <w:rFonts w:eastAsia="Times New Roman" w:cstheme="minorHAnsi"/>
          <w:sz w:val="24"/>
          <w:szCs w:val="24"/>
        </w:rPr>
        <w:t xml:space="preserve">processor built on Kafka </w:t>
      </w:r>
      <w:r>
        <w:rPr>
          <w:rFonts w:eastAsia="Times New Roman" w:cstheme="minorHAnsi"/>
          <w:sz w:val="24"/>
          <w:szCs w:val="24"/>
        </w:rPr>
        <w:t>where we will receive our feed from 7 Kafka topics from different upstream sources,</w:t>
      </w:r>
    </w:p>
    <w:p w14:paraId="14A9AC4F" w14:textId="77777777" w:rsidR="005401B3" w:rsidRDefault="005401B3" w:rsidP="00A270FD">
      <w:pPr>
        <w:jc w:val="both"/>
        <w:rPr>
          <w:rFonts w:eastAsia="Times New Roman" w:cstheme="minorHAnsi"/>
          <w:sz w:val="24"/>
          <w:szCs w:val="24"/>
        </w:rPr>
      </w:pPr>
      <w:r>
        <w:rPr>
          <w:rFonts w:eastAsia="Times New Roman" w:cstheme="minorHAnsi"/>
          <w:sz w:val="24"/>
          <w:szCs w:val="24"/>
        </w:rPr>
        <w:t xml:space="preserve">Whereas this application is </w:t>
      </w:r>
    </w:p>
    <w:p w14:paraId="4C441B14" w14:textId="10C247EE" w:rsidR="005401B3" w:rsidRPr="003D7B58" w:rsidRDefault="00992AE5" w:rsidP="00A270FD">
      <w:pPr>
        <w:pStyle w:val="ListParagraph"/>
        <w:numPr>
          <w:ilvl w:val="0"/>
          <w:numId w:val="14"/>
        </w:numPr>
        <w:ind w:left="0" w:firstLine="0"/>
        <w:jc w:val="both"/>
        <w:rPr>
          <w:rFonts w:eastAsia="Times New Roman" w:cstheme="minorHAnsi"/>
          <w:sz w:val="24"/>
          <w:szCs w:val="24"/>
        </w:rPr>
      </w:pPr>
      <w:r>
        <w:rPr>
          <w:rFonts w:eastAsia="Times New Roman" w:cstheme="minorHAnsi"/>
          <w:sz w:val="24"/>
          <w:szCs w:val="24"/>
        </w:rPr>
        <w:t>B</w:t>
      </w:r>
      <w:r w:rsidR="005401B3" w:rsidRPr="003D7B58">
        <w:rPr>
          <w:rFonts w:eastAsia="Times New Roman" w:cstheme="minorHAnsi"/>
          <w:sz w:val="24"/>
          <w:szCs w:val="24"/>
        </w:rPr>
        <w:t xml:space="preserve">uilt on java 11 and </w:t>
      </w:r>
    </w:p>
    <w:p w14:paraId="6BCFB9EF" w14:textId="77777777" w:rsidR="005401B3" w:rsidRPr="003D7B58" w:rsidRDefault="005401B3" w:rsidP="00A270FD">
      <w:pPr>
        <w:pStyle w:val="ListParagraph"/>
        <w:numPr>
          <w:ilvl w:val="0"/>
          <w:numId w:val="14"/>
        </w:numPr>
        <w:ind w:left="0" w:firstLine="0"/>
        <w:jc w:val="both"/>
        <w:rPr>
          <w:rFonts w:eastAsia="Times New Roman" w:cstheme="minorHAnsi"/>
          <w:sz w:val="24"/>
          <w:szCs w:val="24"/>
        </w:rPr>
      </w:pPr>
      <w:r w:rsidRPr="003D7B58">
        <w:rPr>
          <w:rFonts w:eastAsia="Times New Roman" w:cstheme="minorHAnsi"/>
          <w:sz w:val="24"/>
          <w:szCs w:val="24"/>
        </w:rPr>
        <w:t xml:space="preserve">Spring Boot framework and </w:t>
      </w:r>
    </w:p>
    <w:p w14:paraId="1B1D06B4" w14:textId="77777777" w:rsidR="005401B3" w:rsidRPr="003D7B58" w:rsidRDefault="005401B3" w:rsidP="00A270FD">
      <w:pPr>
        <w:pStyle w:val="ListParagraph"/>
        <w:numPr>
          <w:ilvl w:val="0"/>
          <w:numId w:val="14"/>
        </w:numPr>
        <w:ind w:left="0" w:firstLine="0"/>
        <w:jc w:val="both"/>
        <w:rPr>
          <w:rFonts w:eastAsia="Times New Roman" w:cstheme="minorHAnsi"/>
          <w:sz w:val="24"/>
          <w:szCs w:val="24"/>
        </w:rPr>
      </w:pPr>
      <w:r w:rsidRPr="003D7B58">
        <w:rPr>
          <w:rFonts w:eastAsia="Times New Roman" w:cstheme="minorHAnsi"/>
          <w:sz w:val="24"/>
          <w:szCs w:val="24"/>
        </w:rPr>
        <w:t xml:space="preserve">backed by No SQL Mongo Database and </w:t>
      </w:r>
    </w:p>
    <w:p w14:paraId="4396EB0D" w14:textId="04C08EB2" w:rsidR="005401B3" w:rsidRPr="003D7B58" w:rsidRDefault="00306F2B" w:rsidP="00A270FD">
      <w:pPr>
        <w:pStyle w:val="ListParagraph"/>
        <w:numPr>
          <w:ilvl w:val="0"/>
          <w:numId w:val="14"/>
        </w:numPr>
        <w:ind w:left="0" w:firstLine="0"/>
        <w:jc w:val="both"/>
        <w:rPr>
          <w:rFonts w:eastAsia="Times New Roman" w:cstheme="minorHAnsi"/>
          <w:sz w:val="24"/>
          <w:szCs w:val="24"/>
        </w:rPr>
      </w:pPr>
      <w:r>
        <w:rPr>
          <w:rFonts w:eastAsia="Times New Roman" w:cstheme="minorHAnsi"/>
          <w:sz w:val="24"/>
          <w:szCs w:val="24"/>
        </w:rPr>
        <w:t>I</w:t>
      </w:r>
      <w:r w:rsidR="005401B3" w:rsidRPr="003D7B58">
        <w:rPr>
          <w:rFonts w:eastAsia="Times New Roman" w:cstheme="minorHAnsi"/>
          <w:sz w:val="24"/>
          <w:szCs w:val="24"/>
        </w:rPr>
        <w:t xml:space="preserve">ntegrated with </w:t>
      </w:r>
      <w:r w:rsidR="00992AE5" w:rsidRPr="003D7B58">
        <w:rPr>
          <w:rFonts w:eastAsia="Times New Roman" w:cstheme="minorHAnsi"/>
          <w:sz w:val="24"/>
          <w:szCs w:val="24"/>
        </w:rPr>
        <w:t>Kafka</w:t>
      </w:r>
      <w:r w:rsidR="005401B3" w:rsidRPr="003D7B58">
        <w:rPr>
          <w:rFonts w:eastAsia="Times New Roman" w:cstheme="minorHAnsi"/>
          <w:sz w:val="24"/>
          <w:szCs w:val="24"/>
        </w:rPr>
        <w:t xml:space="preserve"> System which is the source of  input for this application </w:t>
      </w:r>
    </w:p>
    <w:p w14:paraId="0FC42C64" w14:textId="768465C2" w:rsidR="005401B3" w:rsidRDefault="005401B3" w:rsidP="00A270FD">
      <w:pPr>
        <w:pStyle w:val="ListParagraph"/>
        <w:numPr>
          <w:ilvl w:val="0"/>
          <w:numId w:val="14"/>
        </w:numPr>
        <w:ind w:left="0" w:firstLine="0"/>
        <w:jc w:val="both"/>
        <w:rPr>
          <w:rFonts w:eastAsia="Times New Roman" w:cstheme="minorHAnsi"/>
          <w:sz w:val="24"/>
          <w:szCs w:val="24"/>
        </w:rPr>
      </w:pPr>
      <w:r w:rsidRPr="003D7B58">
        <w:rPr>
          <w:rFonts w:eastAsia="Times New Roman" w:cstheme="minorHAnsi"/>
          <w:sz w:val="24"/>
          <w:szCs w:val="24"/>
        </w:rPr>
        <w:t xml:space="preserve">Deployed on kubernetes cluster </w:t>
      </w:r>
      <w:r w:rsidR="00F63EB9">
        <w:rPr>
          <w:rFonts w:eastAsia="Times New Roman" w:cstheme="minorHAnsi"/>
          <w:sz w:val="24"/>
          <w:szCs w:val="24"/>
        </w:rPr>
        <w:t>with HELM package manager</w:t>
      </w:r>
    </w:p>
    <w:p w14:paraId="59925616" w14:textId="77777777" w:rsidR="001E7178" w:rsidRPr="003D7B58" w:rsidRDefault="001E7178" w:rsidP="001E7178">
      <w:pPr>
        <w:pStyle w:val="ListParagraph"/>
        <w:ind w:left="0"/>
        <w:jc w:val="both"/>
        <w:rPr>
          <w:rFonts w:eastAsia="Times New Roman" w:cstheme="minorHAnsi"/>
          <w:sz w:val="24"/>
          <w:szCs w:val="24"/>
        </w:rPr>
      </w:pPr>
    </w:p>
    <w:p w14:paraId="73E7A38F" w14:textId="77777777" w:rsidR="005401B3" w:rsidRDefault="005401B3" w:rsidP="00A270FD">
      <w:pPr>
        <w:jc w:val="both"/>
        <w:rPr>
          <w:rFonts w:eastAsia="Times New Roman" w:cstheme="minorHAnsi"/>
          <w:b/>
          <w:sz w:val="24"/>
          <w:szCs w:val="24"/>
          <w:u w:val="single"/>
        </w:rPr>
      </w:pPr>
      <w:r w:rsidRPr="007E3B20">
        <w:rPr>
          <w:rFonts w:eastAsia="Times New Roman" w:cstheme="minorHAnsi"/>
          <w:b/>
          <w:sz w:val="24"/>
          <w:szCs w:val="24"/>
          <w:u w:val="single"/>
        </w:rPr>
        <w:t xml:space="preserve">Responsibilities </w:t>
      </w:r>
    </w:p>
    <w:p w14:paraId="3ABAD710" w14:textId="77777777" w:rsidR="002036D6" w:rsidRDefault="005401B3" w:rsidP="00A270FD">
      <w:pPr>
        <w:pStyle w:val="ListParagraph"/>
        <w:numPr>
          <w:ilvl w:val="0"/>
          <w:numId w:val="11"/>
        </w:numPr>
        <w:ind w:left="0" w:firstLine="0"/>
        <w:jc w:val="both"/>
        <w:rPr>
          <w:rFonts w:eastAsia="Times New Roman" w:cstheme="minorHAnsi"/>
          <w:sz w:val="24"/>
          <w:szCs w:val="24"/>
        </w:rPr>
      </w:pPr>
      <w:r>
        <w:rPr>
          <w:rFonts w:eastAsia="Times New Roman" w:cstheme="minorHAnsi"/>
          <w:sz w:val="24"/>
          <w:szCs w:val="24"/>
        </w:rPr>
        <w:t xml:space="preserve">Worked on Kafka listener modules and wrote main logics to consume avro, json data from many </w:t>
      </w:r>
      <w:r w:rsidR="00C124F0">
        <w:rPr>
          <w:rFonts w:eastAsia="Times New Roman" w:cstheme="minorHAnsi"/>
          <w:sz w:val="24"/>
          <w:szCs w:val="24"/>
        </w:rPr>
        <w:t>Kafka</w:t>
      </w:r>
      <w:r>
        <w:rPr>
          <w:rFonts w:eastAsia="Times New Roman" w:cstheme="minorHAnsi"/>
          <w:sz w:val="24"/>
          <w:szCs w:val="24"/>
        </w:rPr>
        <w:t xml:space="preserve"> topics using venafi certificates</w:t>
      </w:r>
      <w:r w:rsidR="002036D6">
        <w:rPr>
          <w:rFonts w:eastAsia="Times New Roman" w:cstheme="minorHAnsi"/>
          <w:sz w:val="24"/>
          <w:szCs w:val="24"/>
        </w:rPr>
        <w:t xml:space="preserve"> and </w:t>
      </w:r>
    </w:p>
    <w:p w14:paraId="08E7EACA" w14:textId="3918F38D" w:rsidR="000E4519" w:rsidRDefault="000E4519" w:rsidP="00A270FD">
      <w:pPr>
        <w:pStyle w:val="ListParagraph"/>
        <w:numPr>
          <w:ilvl w:val="0"/>
          <w:numId w:val="11"/>
        </w:numPr>
        <w:ind w:left="0" w:firstLine="0"/>
        <w:jc w:val="both"/>
        <w:rPr>
          <w:rFonts w:eastAsia="Times New Roman" w:cstheme="minorHAnsi"/>
          <w:sz w:val="24"/>
          <w:szCs w:val="24"/>
        </w:rPr>
      </w:pPr>
      <w:r>
        <w:rPr>
          <w:rFonts w:eastAsia="Times New Roman" w:cstheme="minorHAnsi"/>
          <w:sz w:val="24"/>
          <w:szCs w:val="24"/>
        </w:rPr>
        <w:t xml:space="preserve">Worked </w:t>
      </w:r>
      <w:r w:rsidR="00306F2B">
        <w:rPr>
          <w:rFonts w:eastAsia="Times New Roman" w:cstheme="minorHAnsi"/>
          <w:sz w:val="24"/>
          <w:szCs w:val="24"/>
        </w:rPr>
        <w:t xml:space="preserve">on implementing </w:t>
      </w:r>
      <w:r w:rsidR="00306F2B" w:rsidRPr="00E04C7C">
        <w:rPr>
          <w:rFonts w:eastAsia="Times New Roman" w:cstheme="minorHAnsi"/>
          <w:sz w:val="24"/>
          <w:szCs w:val="24"/>
          <w:u w:val="single"/>
        </w:rPr>
        <w:t>Kafka batch consumption</w:t>
      </w:r>
      <w:r w:rsidR="00306F2B">
        <w:rPr>
          <w:rFonts w:eastAsia="Times New Roman" w:cstheme="minorHAnsi"/>
          <w:sz w:val="24"/>
          <w:szCs w:val="24"/>
        </w:rPr>
        <w:t xml:space="preserve"> mechanism to read as a batch from topic </w:t>
      </w:r>
      <w:r w:rsidR="00E04C7C">
        <w:rPr>
          <w:rFonts w:eastAsia="Times New Roman" w:cstheme="minorHAnsi"/>
          <w:sz w:val="24"/>
          <w:szCs w:val="24"/>
        </w:rPr>
        <w:t xml:space="preserve">by tuning Kafka default configurations </w:t>
      </w:r>
      <w:r w:rsidR="00306F2B">
        <w:rPr>
          <w:rFonts w:eastAsia="Times New Roman" w:cstheme="minorHAnsi"/>
          <w:sz w:val="24"/>
          <w:szCs w:val="24"/>
        </w:rPr>
        <w:t>and save as batch of records using</w:t>
      </w:r>
      <w:r w:rsidR="00306F2B" w:rsidRPr="00E04C7C">
        <w:rPr>
          <w:rFonts w:eastAsia="Times New Roman" w:cstheme="minorHAnsi"/>
          <w:i/>
          <w:sz w:val="24"/>
          <w:szCs w:val="24"/>
        </w:rPr>
        <w:t xml:space="preserve"> spring JDBC </w:t>
      </w:r>
      <w:r w:rsidR="00E04C7C">
        <w:rPr>
          <w:rFonts w:eastAsia="Times New Roman" w:cstheme="minorHAnsi"/>
          <w:i/>
          <w:sz w:val="24"/>
          <w:szCs w:val="24"/>
        </w:rPr>
        <w:t>batch</w:t>
      </w:r>
      <w:r w:rsidR="00306F2B" w:rsidRPr="00E04C7C">
        <w:rPr>
          <w:rFonts w:eastAsia="Times New Roman" w:cstheme="minorHAnsi"/>
          <w:i/>
          <w:sz w:val="24"/>
          <w:szCs w:val="24"/>
        </w:rPr>
        <w:t xml:space="preserve"> insertion</w:t>
      </w:r>
      <w:r w:rsidR="00306F2B">
        <w:rPr>
          <w:rFonts w:eastAsia="Times New Roman" w:cstheme="minorHAnsi"/>
          <w:sz w:val="24"/>
          <w:szCs w:val="24"/>
        </w:rPr>
        <w:t xml:space="preserve"> mechanism to save database round trip time</w:t>
      </w:r>
    </w:p>
    <w:p w14:paraId="5A364905" w14:textId="77777777" w:rsidR="00E04C7C" w:rsidRDefault="00E04C7C" w:rsidP="00A270FD">
      <w:pPr>
        <w:pStyle w:val="ListParagraph"/>
        <w:numPr>
          <w:ilvl w:val="0"/>
          <w:numId w:val="11"/>
        </w:numPr>
        <w:ind w:left="0" w:firstLine="0"/>
        <w:jc w:val="both"/>
        <w:rPr>
          <w:rFonts w:eastAsia="Times New Roman" w:cstheme="minorHAnsi"/>
          <w:sz w:val="24"/>
          <w:szCs w:val="24"/>
        </w:rPr>
      </w:pPr>
      <w:r>
        <w:rPr>
          <w:rFonts w:eastAsia="Times New Roman" w:cstheme="minorHAnsi"/>
          <w:sz w:val="24"/>
          <w:szCs w:val="24"/>
        </w:rPr>
        <w:t>Worked on handling Exceptions and retry mechanisms in kafka</w:t>
      </w:r>
    </w:p>
    <w:p w14:paraId="330207A5" w14:textId="6EE59716" w:rsidR="005401B3" w:rsidRDefault="005401B3" w:rsidP="00A270FD">
      <w:pPr>
        <w:pStyle w:val="ListParagraph"/>
        <w:numPr>
          <w:ilvl w:val="0"/>
          <w:numId w:val="11"/>
        </w:numPr>
        <w:ind w:left="0" w:firstLine="0"/>
        <w:jc w:val="both"/>
        <w:rPr>
          <w:rFonts w:eastAsia="Times New Roman" w:cstheme="minorHAnsi"/>
          <w:sz w:val="24"/>
          <w:szCs w:val="24"/>
        </w:rPr>
      </w:pPr>
      <w:r>
        <w:rPr>
          <w:rFonts w:eastAsia="Times New Roman" w:cstheme="minorHAnsi"/>
          <w:sz w:val="24"/>
          <w:szCs w:val="24"/>
        </w:rPr>
        <w:t xml:space="preserve">Worked on implementing the micro services patterns like </w:t>
      </w:r>
      <w:r w:rsidRPr="004355F0">
        <w:rPr>
          <w:rFonts w:eastAsia="Times New Roman" w:cstheme="minorHAnsi"/>
          <w:i/>
          <w:sz w:val="24"/>
          <w:szCs w:val="24"/>
        </w:rPr>
        <w:t>Resilience4j</w:t>
      </w:r>
      <w:r>
        <w:rPr>
          <w:rFonts w:eastAsia="Times New Roman" w:cstheme="minorHAnsi"/>
          <w:sz w:val="24"/>
          <w:szCs w:val="24"/>
        </w:rPr>
        <w:t xml:space="preserve"> for retry mechanism when we are interacting with CCODS cycle date </w:t>
      </w:r>
      <w:r w:rsidR="007E5065">
        <w:rPr>
          <w:rFonts w:eastAsia="Times New Roman" w:cstheme="minorHAnsi"/>
          <w:sz w:val="24"/>
          <w:szCs w:val="24"/>
        </w:rPr>
        <w:t xml:space="preserve">RESTful webservice </w:t>
      </w:r>
      <w:r>
        <w:rPr>
          <w:rFonts w:eastAsia="Times New Roman" w:cstheme="minorHAnsi"/>
          <w:sz w:val="24"/>
          <w:szCs w:val="24"/>
        </w:rPr>
        <w:t>api</w:t>
      </w:r>
      <w:r w:rsidR="007E5065">
        <w:rPr>
          <w:rFonts w:eastAsia="Times New Roman" w:cstheme="minorHAnsi"/>
          <w:sz w:val="24"/>
          <w:szCs w:val="24"/>
        </w:rPr>
        <w:t xml:space="preserve"> using venafi certificate whitelisting </w:t>
      </w:r>
    </w:p>
    <w:p w14:paraId="5DFD6ADF" w14:textId="6392B6AE" w:rsidR="001E7178" w:rsidRDefault="001E7178" w:rsidP="00A270FD">
      <w:pPr>
        <w:pStyle w:val="ListParagraph"/>
        <w:numPr>
          <w:ilvl w:val="0"/>
          <w:numId w:val="11"/>
        </w:numPr>
        <w:ind w:left="0" w:firstLine="0"/>
        <w:jc w:val="both"/>
        <w:rPr>
          <w:rFonts w:eastAsia="Times New Roman" w:cstheme="minorHAnsi"/>
          <w:sz w:val="24"/>
          <w:szCs w:val="24"/>
        </w:rPr>
      </w:pPr>
      <w:r>
        <w:rPr>
          <w:rFonts w:eastAsia="Times New Roman" w:cstheme="minorHAnsi"/>
          <w:sz w:val="24"/>
          <w:szCs w:val="24"/>
        </w:rPr>
        <w:t>Worked on implementing the security using spring Oauth with wells fargo Authorization server</w:t>
      </w:r>
    </w:p>
    <w:p w14:paraId="6FEC1051" w14:textId="77777777" w:rsidR="005401B3" w:rsidRDefault="005401B3" w:rsidP="00A270FD">
      <w:pPr>
        <w:pStyle w:val="ListParagraph"/>
        <w:numPr>
          <w:ilvl w:val="0"/>
          <w:numId w:val="11"/>
        </w:numPr>
        <w:ind w:left="0" w:firstLine="0"/>
        <w:jc w:val="both"/>
        <w:rPr>
          <w:rFonts w:eastAsia="Times New Roman" w:cstheme="minorHAnsi"/>
          <w:sz w:val="24"/>
          <w:szCs w:val="24"/>
        </w:rPr>
      </w:pPr>
      <w:r>
        <w:rPr>
          <w:rFonts w:eastAsia="Times New Roman" w:cstheme="minorHAnsi"/>
          <w:sz w:val="24"/>
          <w:szCs w:val="24"/>
        </w:rPr>
        <w:t xml:space="preserve">Worked on on-boarding and deploying application to </w:t>
      </w:r>
      <w:r w:rsidRPr="00C124F0">
        <w:rPr>
          <w:rFonts w:eastAsia="Times New Roman" w:cstheme="minorHAnsi"/>
          <w:i/>
          <w:sz w:val="24"/>
          <w:szCs w:val="24"/>
        </w:rPr>
        <w:t>kubernetes</w:t>
      </w:r>
      <w:r>
        <w:rPr>
          <w:rFonts w:eastAsia="Times New Roman" w:cstheme="minorHAnsi"/>
          <w:sz w:val="24"/>
          <w:szCs w:val="24"/>
        </w:rPr>
        <w:t xml:space="preserve"> cluster and with HELM package manager</w:t>
      </w:r>
    </w:p>
    <w:p w14:paraId="4E3AE94A" w14:textId="77777777" w:rsidR="005401B3" w:rsidRDefault="005401B3" w:rsidP="00A270FD">
      <w:pPr>
        <w:pStyle w:val="ListParagraph"/>
        <w:numPr>
          <w:ilvl w:val="0"/>
          <w:numId w:val="11"/>
        </w:numPr>
        <w:ind w:left="0" w:firstLine="0"/>
        <w:jc w:val="both"/>
        <w:rPr>
          <w:rFonts w:eastAsia="Times New Roman" w:cstheme="minorHAnsi"/>
          <w:sz w:val="24"/>
          <w:szCs w:val="24"/>
        </w:rPr>
      </w:pPr>
      <w:r>
        <w:rPr>
          <w:rFonts w:eastAsia="Times New Roman" w:cstheme="minorHAnsi"/>
          <w:sz w:val="24"/>
          <w:szCs w:val="24"/>
        </w:rPr>
        <w:t>Actively helped co-team members and SRE team to deploy our application to kubernetes cluster with helm commands</w:t>
      </w:r>
    </w:p>
    <w:p w14:paraId="45148B15" w14:textId="77777777" w:rsidR="005401B3" w:rsidRDefault="005401B3" w:rsidP="00A270FD">
      <w:pPr>
        <w:pStyle w:val="ListParagraph"/>
        <w:numPr>
          <w:ilvl w:val="0"/>
          <w:numId w:val="11"/>
        </w:numPr>
        <w:ind w:left="0" w:firstLine="0"/>
        <w:jc w:val="both"/>
        <w:rPr>
          <w:rFonts w:eastAsia="Times New Roman" w:cstheme="minorHAnsi"/>
          <w:sz w:val="24"/>
          <w:szCs w:val="24"/>
        </w:rPr>
      </w:pPr>
      <w:r>
        <w:rPr>
          <w:rFonts w:eastAsia="Times New Roman" w:cstheme="minorHAnsi"/>
          <w:sz w:val="24"/>
          <w:szCs w:val="24"/>
        </w:rPr>
        <w:t>Perform code reviews by checking if the written code is adhering to standards or not</w:t>
      </w:r>
    </w:p>
    <w:p w14:paraId="40287E3E" w14:textId="77777777" w:rsidR="005401B3" w:rsidRDefault="005401B3" w:rsidP="00A270FD">
      <w:pPr>
        <w:jc w:val="both"/>
        <w:rPr>
          <w:rFonts w:ascii="Times New Roman" w:eastAsia="Times New Roman" w:hAnsi="Times New Roman"/>
          <w:b/>
          <w:sz w:val="24"/>
          <w:szCs w:val="24"/>
          <w:u w:val="single"/>
        </w:rPr>
      </w:pPr>
    </w:p>
    <w:p w14:paraId="67EBE6A7" w14:textId="77777777" w:rsidR="00D63452" w:rsidRDefault="00D63452" w:rsidP="00A270FD">
      <w:pPr>
        <w:jc w:val="both"/>
        <w:rPr>
          <w:rFonts w:ascii="Times New Roman" w:eastAsia="Times New Roman" w:hAnsi="Times New Roman"/>
          <w:b/>
          <w:sz w:val="24"/>
          <w:szCs w:val="24"/>
          <w:u w:val="single"/>
        </w:rPr>
      </w:pPr>
    </w:p>
    <w:p w14:paraId="5FFC8A01" w14:textId="77777777" w:rsidR="00D63452" w:rsidRDefault="00D63452" w:rsidP="00A270FD">
      <w:pPr>
        <w:jc w:val="both"/>
        <w:rPr>
          <w:rFonts w:ascii="Times New Roman" w:eastAsia="Times New Roman" w:hAnsi="Times New Roman"/>
          <w:b/>
          <w:sz w:val="24"/>
          <w:szCs w:val="24"/>
          <w:u w:val="single"/>
        </w:rPr>
      </w:pPr>
    </w:p>
    <w:p w14:paraId="7647336F" w14:textId="77777777" w:rsidR="00D63452" w:rsidRDefault="00D63452" w:rsidP="00A270FD">
      <w:pPr>
        <w:jc w:val="both"/>
        <w:rPr>
          <w:rFonts w:ascii="Times New Roman" w:eastAsia="Times New Roman" w:hAnsi="Times New Roman"/>
          <w:b/>
          <w:sz w:val="24"/>
          <w:szCs w:val="24"/>
          <w:u w:val="single"/>
        </w:rPr>
      </w:pPr>
    </w:p>
    <w:p w14:paraId="6736D683" w14:textId="716AA76D" w:rsidR="00535220" w:rsidRPr="003578CD" w:rsidRDefault="00535220" w:rsidP="00A270FD">
      <w:pPr>
        <w:pStyle w:val="NormalWeb"/>
        <w:shd w:val="clear" w:color="auto" w:fill="D3D3D3"/>
        <w:spacing w:before="0" w:beforeAutospacing="0" w:after="0" w:afterAutospacing="0"/>
        <w:rPr>
          <w:rFonts w:asciiTheme="minorHAnsi" w:hAnsiTheme="minorHAnsi" w:cstheme="minorHAnsi"/>
        </w:rPr>
      </w:pPr>
      <w:r w:rsidRPr="003578CD">
        <w:rPr>
          <w:rFonts w:asciiTheme="minorHAnsi" w:hAnsiTheme="minorHAnsi" w:cstheme="minorHAnsi"/>
          <w:b/>
          <w:bCs/>
          <w:color w:val="000000"/>
          <w:sz w:val="23"/>
          <w:szCs w:val="23"/>
        </w:rPr>
        <w:lastRenderedPageBreak/>
        <w:t xml:space="preserve">Project </w:t>
      </w:r>
      <w:r w:rsidR="00F52EE0">
        <w:rPr>
          <w:rFonts w:asciiTheme="minorHAnsi" w:hAnsiTheme="minorHAnsi" w:cstheme="minorHAnsi"/>
          <w:b/>
          <w:bCs/>
          <w:color w:val="000000"/>
          <w:sz w:val="23"/>
          <w:szCs w:val="23"/>
        </w:rPr>
        <w:t>2</w:t>
      </w:r>
    </w:p>
    <w:p w14:paraId="27C563FD" w14:textId="08A4FAB2" w:rsidR="00E667C3" w:rsidRDefault="003578CD" w:rsidP="00A270FD">
      <w:pPr>
        <w:jc w:val="both"/>
        <w:rPr>
          <w:rFonts w:eastAsia="Times New Roman" w:cstheme="minorHAnsi"/>
          <w:b/>
          <w:sz w:val="24"/>
          <w:szCs w:val="24"/>
          <w:u w:val="single"/>
        </w:rPr>
      </w:pPr>
      <w:r w:rsidRPr="003578CD">
        <w:rPr>
          <w:rFonts w:eastAsia="Times New Roman" w:cstheme="minorHAnsi"/>
          <w:b/>
          <w:sz w:val="24"/>
          <w:szCs w:val="24"/>
          <w:u w:val="single"/>
        </w:rPr>
        <w:t>Project Name</w:t>
      </w:r>
      <w:r w:rsidRPr="003578CD">
        <w:rPr>
          <w:rFonts w:eastAsia="Times New Roman" w:cstheme="minorHAnsi"/>
          <w:sz w:val="24"/>
          <w:szCs w:val="24"/>
        </w:rPr>
        <w:t xml:space="preserve">    :  DSOS – Disaster Order system</w:t>
      </w:r>
      <w:r>
        <w:rPr>
          <w:rFonts w:eastAsia="Times New Roman" w:cstheme="minorHAnsi"/>
          <w:b/>
          <w:sz w:val="24"/>
          <w:szCs w:val="24"/>
          <w:u w:val="single"/>
        </w:rPr>
        <w:t xml:space="preserve"> </w:t>
      </w:r>
    </w:p>
    <w:p w14:paraId="353C30AB" w14:textId="3514A84E" w:rsidR="00A677F5" w:rsidRPr="00A677F5" w:rsidRDefault="00A677F5" w:rsidP="00A270FD">
      <w:pPr>
        <w:jc w:val="both"/>
        <w:rPr>
          <w:rFonts w:eastAsia="Times New Roman" w:cstheme="minorHAnsi"/>
          <w:sz w:val="24"/>
          <w:szCs w:val="24"/>
        </w:rPr>
      </w:pPr>
      <w:r>
        <w:rPr>
          <w:rFonts w:eastAsia="Times New Roman" w:cstheme="minorHAnsi"/>
          <w:b/>
          <w:sz w:val="24"/>
          <w:szCs w:val="24"/>
          <w:u w:val="single"/>
        </w:rPr>
        <w:t>Client</w:t>
      </w:r>
      <w:r w:rsidRPr="00A677F5">
        <w:rPr>
          <w:rFonts w:eastAsia="Times New Roman" w:cstheme="minorHAnsi"/>
          <w:sz w:val="24"/>
          <w:szCs w:val="24"/>
        </w:rPr>
        <w:t xml:space="preserve"> </w:t>
      </w:r>
      <w:r w:rsidRPr="00A677F5">
        <w:rPr>
          <w:rFonts w:eastAsia="Times New Roman" w:cstheme="minorHAnsi"/>
          <w:sz w:val="24"/>
          <w:szCs w:val="24"/>
        </w:rPr>
        <w:tab/>
      </w:r>
      <w:r w:rsidRPr="00A677F5">
        <w:rPr>
          <w:rFonts w:eastAsia="Times New Roman" w:cstheme="minorHAnsi"/>
          <w:sz w:val="24"/>
          <w:szCs w:val="24"/>
        </w:rPr>
        <w:tab/>
      </w:r>
      <w:r w:rsidR="0009311F">
        <w:rPr>
          <w:rFonts w:eastAsia="Times New Roman" w:cstheme="minorHAnsi"/>
          <w:sz w:val="24"/>
          <w:szCs w:val="24"/>
        </w:rPr>
        <w:t xml:space="preserve"> </w:t>
      </w:r>
      <w:r w:rsidRPr="00A677F5">
        <w:rPr>
          <w:rFonts w:eastAsia="Times New Roman" w:cstheme="minorHAnsi"/>
          <w:sz w:val="24"/>
          <w:szCs w:val="24"/>
        </w:rPr>
        <w:t xml:space="preserve"> : Wells Fargo</w:t>
      </w:r>
    </w:p>
    <w:p w14:paraId="351049D2" w14:textId="7489788C" w:rsidR="00A677F5" w:rsidRPr="00A677F5" w:rsidRDefault="00A677F5" w:rsidP="00A270FD">
      <w:pPr>
        <w:jc w:val="both"/>
        <w:rPr>
          <w:rFonts w:eastAsia="Times New Roman" w:cstheme="minorHAnsi"/>
          <w:sz w:val="24"/>
          <w:szCs w:val="24"/>
        </w:rPr>
      </w:pPr>
      <w:r>
        <w:rPr>
          <w:rFonts w:eastAsia="Times New Roman" w:cstheme="minorHAnsi"/>
          <w:b/>
          <w:sz w:val="24"/>
          <w:szCs w:val="24"/>
          <w:u w:val="single"/>
        </w:rPr>
        <w:t>Duration</w:t>
      </w:r>
      <w:r w:rsidRPr="00A677F5">
        <w:rPr>
          <w:rFonts w:eastAsia="Times New Roman" w:cstheme="minorHAnsi"/>
          <w:sz w:val="24"/>
          <w:szCs w:val="24"/>
        </w:rPr>
        <w:tab/>
      </w:r>
      <w:r w:rsidR="0009311F">
        <w:rPr>
          <w:rFonts w:eastAsia="Times New Roman" w:cstheme="minorHAnsi"/>
          <w:sz w:val="24"/>
          <w:szCs w:val="24"/>
        </w:rPr>
        <w:t xml:space="preserve">  </w:t>
      </w:r>
      <w:r w:rsidRPr="00A677F5">
        <w:rPr>
          <w:rFonts w:eastAsia="Times New Roman" w:cstheme="minorHAnsi"/>
          <w:sz w:val="24"/>
          <w:szCs w:val="24"/>
        </w:rPr>
        <w:t>: May 2022</w:t>
      </w:r>
      <w:r w:rsidR="00162D43" w:rsidRPr="00A677F5">
        <w:rPr>
          <w:rFonts w:eastAsia="Times New Roman" w:cstheme="minorHAnsi"/>
          <w:sz w:val="24"/>
          <w:szCs w:val="24"/>
        </w:rPr>
        <w:t xml:space="preserve">- </w:t>
      </w:r>
      <w:r w:rsidR="009B0FA1">
        <w:rPr>
          <w:rFonts w:eastAsia="Times New Roman" w:cstheme="minorHAnsi"/>
          <w:sz w:val="24"/>
          <w:szCs w:val="24"/>
        </w:rPr>
        <w:t>Dec 2022</w:t>
      </w:r>
    </w:p>
    <w:p w14:paraId="156FE88B" w14:textId="58E2863F" w:rsidR="00A677F5" w:rsidRPr="003578CD" w:rsidRDefault="00A677F5" w:rsidP="00A270FD">
      <w:pPr>
        <w:jc w:val="both"/>
        <w:rPr>
          <w:rFonts w:eastAsia="Times New Roman" w:cstheme="minorHAnsi"/>
          <w:b/>
          <w:sz w:val="24"/>
          <w:szCs w:val="24"/>
          <w:u w:val="single"/>
        </w:rPr>
      </w:pPr>
      <w:r>
        <w:rPr>
          <w:rFonts w:eastAsia="Times New Roman" w:cstheme="minorHAnsi"/>
          <w:b/>
          <w:sz w:val="24"/>
          <w:szCs w:val="24"/>
          <w:u w:val="single"/>
        </w:rPr>
        <w:t xml:space="preserve">Role </w:t>
      </w:r>
      <w:r w:rsidRPr="00A677F5">
        <w:rPr>
          <w:rFonts w:eastAsia="Times New Roman" w:cstheme="minorHAnsi"/>
          <w:sz w:val="24"/>
          <w:szCs w:val="24"/>
        </w:rPr>
        <w:tab/>
      </w:r>
      <w:r w:rsidRPr="00A677F5">
        <w:rPr>
          <w:rFonts w:eastAsia="Times New Roman" w:cstheme="minorHAnsi"/>
          <w:sz w:val="24"/>
          <w:szCs w:val="24"/>
        </w:rPr>
        <w:tab/>
      </w:r>
      <w:r w:rsidR="0009311F">
        <w:rPr>
          <w:rFonts w:eastAsia="Times New Roman" w:cstheme="minorHAnsi"/>
          <w:sz w:val="24"/>
          <w:szCs w:val="24"/>
        </w:rPr>
        <w:t xml:space="preserve">  </w:t>
      </w:r>
      <w:r w:rsidRPr="00A677F5">
        <w:rPr>
          <w:rFonts w:eastAsia="Times New Roman" w:cstheme="minorHAnsi"/>
          <w:sz w:val="24"/>
          <w:szCs w:val="24"/>
        </w:rPr>
        <w:t>: Java developer</w:t>
      </w:r>
      <w:r>
        <w:rPr>
          <w:rFonts w:eastAsia="Times New Roman" w:cstheme="minorHAnsi"/>
          <w:b/>
          <w:sz w:val="24"/>
          <w:szCs w:val="24"/>
          <w:u w:val="single"/>
        </w:rPr>
        <w:t xml:space="preserve"> </w:t>
      </w:r>
    </w:p>
    <w:p w14:paraId="5A9998E1" w14:textId="75BCC802" w:rsidR="00E667C3" w:rsidRDefault="00C31467" w:rsidP="00A270FD">
      <w:pPr>
        <w:jc w:val="both"/>
        <w:rPr>
          <w:rFonts w:eastAsia="Times New Roman" w:cstheme="minorHAnsi"/>
          <w:b/>
          <w:sz w:val="24"/>
          <w:szCs w:val="24"/>
          <w:u w:val="single"/>
        </w:rPr>
      </w:pPr>
      <w:r>
        <w:rPr>
          <w:rFonts w:eastAsia="Times New Roman" w:cstheme="minorHAnsi"/>
          <w:b/>
          <w:sz w:val="24"/>
          <w:szCs w:val="24"/>
          <w:u w:val="single"/>
        </w:rPr>
        <w:t>Project Description:</w:t>
      </w:r>
    </w:p>
    <w:p w14:paraId="518AE3E0" w14:textId="49F159B3" w:rsidR="00E667C3" w:rsidRDefault="00C31467" w:rsidP="00A270FD">
      <w:pPr>
        <w:jc w:val="both"/>
        <w:rPr>
          <w:rFonts w:eastAsia="Times New Roman" w:cstheme="minorHAnsi"/>
          <w:sz w:val="24"/>
          <w:szCs w:val="24"/>
        </w:rPr>
      </w:pPr>
      <w:r w:rsidRPr="00C31467">
        <w:rPr>
          <w:rFonts w:eastAsia="Times New Roman" w:cstheme="minorHAnsi"/>
          <w:sz w:val="24"/>
          <w:szCs w:val="24"/>
        </w:rPr>
        <w:t xml:space="preserve">Disaster </w:t>
      </w:r>
      <w:r>
        <w:rPr>
          <w:rFonts w:eastAsia="Times New Roman" w:cstheme="minorHAnsi"/>
          <w:sz w:val="24"/>
          <w:szCs w:val="24"/>
        </w:rPr>
        <w:t xml:space="preserve">order system is an internal </w:t>
      </w:r>
      <w:r w:rsidR="00D765BD">
        <w:rPr>
          <w:rFonts w:eastAsia="Times New Roman" w:cstheme="minorHAnsi"/>
          <w:sz w:val="24"/>
          <w:szCs w:val="24"/>
        </w:rPr>
        <w:t xml:space="preserve">application used by the collectors of Wells Fargo </w:t>
      </w:r>
      <w:r>
        <w:rPr>
          <w:rFonts w:eastAsia="Times New Roman" w:cstheme="minorHAnsi"/>
          <w:sz w:val="24"/>
          <w:szCs w:val="24"/>
        </w:rPr>
        <w:t>Bank.</w:t>
      </w:r>
      <w:r w:rsidR="00B8743D">
        <w:rPr>
          <w:rFonts w:eastAsia="Times New Roman" w:cstheme="minorHAnsi"/>
          <w:sz w:val="24"/>
          <w:szCs w:val="24"/>
        </w:rPr>
        <w:t xml:space="preserve"> The intended use of this application is to </w:t>
      </w:r>
      <w:r w:rsidRPr="00C31467">
        <w:rPr>
          <w:rFonts w:eastAsia="Times New Roman" w:cstheme="minorHAnsi"/>
          <w:sz w:val="24"/>
          <w:szCs w:val="24"/>
        </w:rPr>
        <w:t xml:space="preserve">provide </w:t>
      </w:r>
      <w:r w:rsidR="007F22AE">
        <w:rPr>
          <w:rFonts w:eastAsia="Times New Roman" w:cstheme="minorHAnsi"/>
          <w:sz w:val="24"/>
          <w:szCs w:val="24"/>
        </w:rPr>
        <w:t xml:space="preserve">the </w:t>
      </w:r>
      <w:r>
        <w:rPr>
          <w:rFonts w:eastAsia="Times New Roman" w:cstheme="minorHAnsi"/>
          <w:sz w:val="24"/>
          <w:szCs w:val="24"/>
        </w:rPr>
        <w:t>benefits for the customers who are defaulters their regular payments</w:t>
      </w:r>
      <w:r w:rsidR="004359D0">
        <w:rPr>
          <w:rFonts w:eastAsia="Times New Roman" w:cstheme="minorHAnsi"/>
          <w:sz w:val="24"/>
          <w:szCs w:val="24"/>
        </w:rPr>
        <w:t xml:space="preserve"> of credit cards and retail customers</w:t>
      </w:r>
      <w:r>
        <w:rPr>
          <w:rFonts w:eastAsia="Times New Roman" w:cstheme="minorHAnsi"/>
          <w:sz w:val="24"/>
          <w:szCs w:val="24"/>
        </w:rPr>
        <w:t>.</w:t>
      </w:r>
    </w:p>
    <w:p w14:paraId="4D432BBF" w14:textId="6137C4DA" w:rsidR="00C31467" w:rsidRDefault="009C7C62" w:rsidP="00A270FD">
      <w:pPr>
        <w:jc w:val="both"/>
        <w:rPr>
          <w:rFonts w:eastAsia="Times New Roman" w:cstheme="minorHAnsi"/>
          <w:sz w:val="24"/>
          <w:szCs w:val="24"/>
        </w:rPr>
      </w:pPr>
      <w:r>
        <w:rPr>
          <w:rFonts w:eastAsia="Times New Roman" w:cstheme="minorHAnsi"/>
          <w:sz w:val="24"/>
          <w:szCs w:val="24"/>
        </w:rPr>
        <w:t>Where</w:t>
      </w:r>
      <w:r w:rsidR="00B27906">
        <w:rPr>
          <w:rFonts w:eastAsia="Times New Roman" w:cstheme="minorHAnsi"/>
          <w:sz w:val="24"/>
          <w:szCs w:val="24"/>
        </w:rPr>
        <w:t>as this application is built on java 11 and Spring Boot framework and backed by No SQL Mongo Database</w:t>
      </w:r>
      <w:r>
        <w:rPr>
          <w:rFonts w:eastAsia="Times New Roman" w:cstheme="minorHAnsi"/>
          <w:sz w:val="24"/>
          <w:szCs w:val="24"/>
        </w:rPr>
        <w:t xml:space="preserve"> </w:t>
      </w:r>
      <w:r w:rsidR="007F22AE">
        <w:rPr>
          <w:rFonts w:eastAsia="Times New Roman" w:cstheme="minorHAnsi"/>
          <w:sz w:val="24"/>
          <w:szCs w:val="24"/>
        </w:rPr>
        <w:t xml:space="preserve">and integrated with another kafka System which is the source of  </w:t>
      </w:r>
      <w:r w:rsidR="00697A9F">
        <w:rPr>
          <w:rFonts w:eastAsia="Times New Roman" w:cstheme="minorHAnsi"/>
          <w:sz w:val="24"/>
          <w:szCs w:val="24"/>
        </w:rPr>
        <w:t xml:space="preserve">input for this application </w:t>
      </w:r>
    </w:p>
    <w:p w14:paraId="3387C360" w14:textId="40695951" w:rsidR="007E3B20" w:rsidRDefault="007E3B20" w:rsidP="00A270FD">
      <w:pPr>
        <w:jc w:val="both"/>
        <w:rPr>
          <w:rFonts w:eastAsia="Times New Roman" w:cstheme="minorHAnsi"/>
          <w:b/>
          <w:sz w:val="24"/>
          <w:szCs w:val="24"/>
          <w:u w:val="single"/>
        </w:rPr>
      </w:pPr>
      <w:r w:rsidRPr="007E3B20">
        <w:rPr>
          <w:rFonts w:eastAsia="Times New Roman" w:cstheme="minorHAnsi"/>
          <w:b/>
          <w:sz w:val="24"/>
          <w:szCs w:val="24"/>
          <w:u w:val="single"/>
        </w:rPr>
        <w:t xml:space="preserve">Responsibilities </w:t>
      </w:r>
    </w:p>
    <w:p w14:paraId="47125EEC" w14:textId="1083D525" w:rsidR="00592320" w:rsidRDefault="00CA2999" w:rsidP="00A270FD">
      <w:pPr>
        <w:pStyle w:val="ListParagraph"/>
        <w:numPr>
          <w:ilvl w:val="0"/>
          <w:numId w:val="11"/>
        </w:numPr>
        <w:ind w:left="0" w:firstLine="0"/>
        <w:jc w:val="both"/>
        <w:rPr>
          <w:rFonts w:eastAsia="Times New Roman" w:cstheme="minorHAnsi"/>
          <w:sz w:val="24"/>
          <w:szCs w:val="24"/>
        </w:rPr>
      </w:pPr>
      <w:r w:rsidRPr="00CA2999">
        <w:rPr>
          <w:rFonts w:eastAsia="Times New Roman" w:cstheme="minorHAnsi"/>
          <w:sz w:val="24"/>
          <w:szCs w:val="24"/>
        </w:rPr>
        <w:t xml:space="preserve">Worked on </w:t>
      </w:r>
      <w:r w:rsidR="00E83EF8">
        <w:rPr>
          <w:rFonts w:eastAsia="Times New Roman" w:cstheme="minorHAnsi"/>
          <w:sz w:val="24"/>
          <w:szCs w:val="24"/>
        </w:rPr>
        <w:t>implementing the Mongo appender which is responsible to log any error to database asynchronously as and when exception arised</w:t>
      </w:r>
      <w:r w:rsidR="00755C3A">
        <w:rPr>
          <w:rFonts w:eastAsia="Times New Roman" w:cstheme="minorHAnsi"/>
          <w:sz w:val="24"/>
          <w:szCs w:val="24"/>
        </w:rPr>
        <w:t xml:space="preserve"> and worked on logging REST svc request and responses into Mongo</w:t>
      </w:r>
      <w:r w:rsidR="001672DE">
        <w:rPr>
          <w:rFonts w:eastAsia="Times New Roman" w:cstheme="minorHAnsi"/>
          <w:sz w:val="24"/>
          <w:szCs w:val="24"/>
        </w:rPr>
        <w:t xml:space="preserve"> database</w:t>
      </w:r>
    </w:p>
    <w:p w14:paraId="71A342AD" w14:textId="40C3891F" w:rsidR="00C877A7" w:rsidRDefault="00C877A7" w:rsidP="00A270FD">
      <w:pPr>
        <w:pStyle w:val="ListParagraph"/>
        <w:numPr>
          <w:ilvl w:val="0"/>
          <w:numId w:val="11"/>
        </w:numPr>
        <w:ind w:left="0" w:firstLine="0"/>
        <w:jc w:val="both"/>
        <w:rPr>
          <w:rFonts w:eastAsia="Times New Roman" w:cstheme="minorHAnsi"/>
          <w:sz w:val="24"/>
          <w:szCs w:val="24"/>
        </w:rPr>
      </w:pPr>
      <w:r>
        <w:rPr>
          <w:rFonts w:eastAsia="Times New Roman" w:cstheme="minorHAnsi"/>
          <w:sz w:val="24"/>
          <w:szCs w:val="24"/>
        </w:rPr>
        <w:t>Worked on Kafka listener modules an code with microservices patterns like Resilience4j</w:t>
      </w:r>
    </w:p>
    <w:p w14:paraId="5878F57F" w14:textId="13F4F1B8" w:rsidR="00C877A7" w:rsidRDefault="00C877A7" w:rsidP="00A270FD">
      <w:pPr>
        <w:pStyle w:val="ListParagraph"/>
        <w:numPr>
          <w:ilvl w:val="0"/>
          <w:numId w:val="11"/>
        </w:numPr>
        <w:ind w:left="0" w:firstLine="0"/>
        <w:jc w:val="both"/>
        <w:rPr>
          <w:rFonts w:eastAsia="Times New Roman" w:cstheme="minorHAnsi"/>
          <w:sz w:val="24"/>
          <w:szCs w:val="24"/>
        </w:rPr>
      </w:pPr>
      <w:r>
        <w:rPr>
          <w:rFonts w:eastAsia="Times New Roman" w:cstheme="minorHAnsi"/>
          <w:sz w:val="24"/>
          <w:szCs w:val="24"/>
        </w:rPr>
        <w:t>Implemented Caching mechanism using EH cache</w:t>
      </w:r>
      <w:r w:rsidR="00C2505D">
        <w:rPr>
          <w:rFonts w:eastAsia="Times New Roman" w:cstheme="minorHAnsi"/>
          <w:sz w:val="24"/>
          <w:szCs w:val="24"/>
        </w:rPr>
        <w:t xml:space="preserve"> and worked on scheduling cron job </w:t>
      </w:r>
      <w:r w:rsidR="00494C3B">
        <w:rPr>
          <w:rFonts w:eastAsia="Times New Roman" w:cstheme="minorHAnsi"/>
          <w:sz w:val="24"/>
          <w:szCs w:val="24"/>
        </w:rPr>
        <w:t xml:space="preserve"> and utilised </w:t>
      </w:r>
      <w:r w:rsidR="00494C3B" w:rsidRPr="004E181E">
        <w:rPr>
          <w:rFonts w:eastAsia="Times New Roman" w:cstheme="minorHAnsi"/>
          <w:i/>
          <w:sz w:val="24"/>
          <w:szCs w:val="24"/>
        </w:rPr>
        <w:t>shedlock</w:t>
      </w:r>
      <w:r w:rsidR="00494C3B">
        <w:rPr>
          <w:rFonts w:eastAsia="Times New Roman" w:cstheme="minorHAnsi"/>
          <w:sz w:val="24"/>
          <w:szCs w:val="24"/>
        </w:rPr>
        <w:t xml:space="preserve"> libraries</w:t>
      </w:r>
      <w:r w:rsidR="00823BC2">
        <w:rPr>
          <w:rFonts w:eastAsia="Times New Roman" w:cstheme="minorHAnsi"/>
          <w:sz w:val="24"/>
          <w:szCs w:val="24"/>
        </w:rPr>
        <w:t xml:space="preserve"> to avoid Duplicate Cron job processing</w:t>
      </w:r>
      <w:r w:rsidR="00494C3B">
        <w:rPr>
          <w:rFonts w:eastAsia="Times New Roman" w:cstheme="minorHAnsi"/>
          <w:sz w:val="24"/>
          <w:szCs w:val="24"/>
        </w:rPr>
        <w:t xml:space="preserve"> </w:t>
      </w:r>
    </w:p>
    <w:p w14:paraId="05BFEA2D" w14:textId="2CD5AE3E" w:rsidR="00B569D1" w:rsidRDefault="00B569D1" w:rsidP="00A270FD">
      <w:pPr>
        <w:pStyle w:val="ListParagraph"/>
        <w:numPr>
          <w:ilvl w:val="0"/>
          <w:numId w:val="11"/>
        </w:numPr>
        <w:ind w:left="0" w:firstLine="0"/>
        <w:jc w:val="both"/>
        <w:rPr>
          <w:rFonts w:eastAsia="Times New Roman" w:cstheme="minorHAnsi"/>
          <w:sz w:val="24"/>
          <w:szCs w:val="24"/>
        </w:rPr>
      </w:pPr>
      <w:r>
        <w:rPr>
          <w:rFonts w:eastAsia="Times New Roman" w:cstheme="minorHAnsi"/>
          <w:sz w:val="24"/>
          <w:szCs w:val="24"/>
        </w:rPr>
        <w:t xml:space="preserve">Worked on DSOS components and implemented some of the business functionalities like Overlap scenario and </w:t>
      </w:r>
      <w:r w:rsidR="004E181E">
        <w:rPr>
          <w:rFonts w:eastAsia="Times New Roman" w:cstheme="minorHAnsi"/>
          <w:sz w:val="24"/>
          <w:szCs w:val="24"/>
        </w:rPr>
        <w:t>integrating</w:t>
      </w:r>
      <w:r>
        <w:rPr>
          <w:rFonts w:eastAsia="Times New Roman" w:cstheme="minorHAnsi"/>
          <w:sz w:val="24"/>
          <w:szCs w:val="24"/>
        </w:rPr>
        <w:t xml:space="preserve"> with other applications like FISERV</w:t>
      </w:r>
    </w:p>
    <w:p w14:paraId="0D442A63" w14:textId="77777777" w:rsidR="00E04C7C" w:rsidRDefault="00E04C7C" w:rsidP="00A270FD">
      <w:pPr>
        <w:pStyle w:val="ListParagraph"/>
        <w:ind w:left="0"/>
        <w:jc w:val="both"/>
        <w:rPr>
          <w:rFonts w:eastAsia="Times New Roman" w:cstheme="minorHAnsi"/>
          <w:sz w:val="24"/>
          <w:szCs w:val="24"/>
        </w:rPr>
      </w:pPr>
    </w:p>
    <w:p w14:paraId="5305994C" w14:textId="3E725FDF" w:rsidR="00E04C7C" w:rsidRPr="003578CD" w:rsidRDefault="00E04C7C" w:rsidP="00A270FD">
      <w:pPr>
        <w:pStyle w:val="NormalWeb"/>
        <w:shd w:val="clear" w:color="auto" w:fill="D3D3D3"/>
        <w:spacing w:before="0" w:beforeAutospacing="0" w:after="0" w:afterAutospacing="0"/>
        <w:rPr>
          <w:rFonts w:asciiTheme="minorHAnsi" w:hAnsiTheme="minorHAnsi" w:cstheme="minorHAnsi"/>
        </w:rPr>
      </w:pPr>
      <w:r w:rsidRPr="003578CD">
        <w:rPr>
          <w:rFonts w:asciiTheme="minorHAnsi" w:hAnsiTheme="minorHAnsi" w:cstheme="minorHAnsi"/>
          <w:b/>
          <w:bCs/>
          <w:color w:val="000000"/>
          <w:sz w:val="23"/>
          <w:szCs w:val="23"/>
        </w:rPr>
        <w:t xml:space="preserve">Project </w:t>
      </w:r>
      <w:r>
        <w:rPr>
          <w:rFonts w:asciiTheme="minorHAnsi" w:hAnsiTheme="minorHAnsi" w:cstheme="minorHAnsi"/>
          <w:b/>
          <w:bCs/>
          <w:color w:val="000000"/>
          <w:sz w:val="23"/>
          <w:szCs w:val="23"/>
        </w:rPr>
        <w:t>3</w:t>
      </w:r>
    </w:p>
    <w:p w14:paraId="79861F4F" w14:textId="62A4C9EC" w:rsidR="00305747" w:rsidRPr="00305747" w:rsidRDefault="00305747" w:rsidP="00A270FD">
      <w:pPr>
        <w:pStyle w:val="ListParagraph"/>
        <w:ind w:left="0"/>
        <w:jc w:val="both"/>
        <w:rPr>
          <w:rFonts w:eastAsia="Times New Roman" w:cstheme="minorHAnsi"/>
          <w:sz w:val="24"/>
          <w:szCs w:val="24"/>
        </w:rPr>
      </w:pPr>
      <w:r w:rsidRPr="00305747">
        <w:rPr>
          <w:rFonts w:eastAsia="Times New Roman" w:cstheme="minorHAnsi"/>
          <w:b/>
          <w:sz w:val="24"/>
          <w:szCs w:val="24"/>
          <w:u w:val="single"/>
        </w:rPr>
        <w:t>Project Name</w:t>
      </w:r>
      <w:r w:rsidRPr="00305747">
        <w:rPr>
          <w:rFonts w:eastAsia="Times New Roman" w:cstheme="minorHAnsi"/>
          <w:sz w:val="24"/>
          <w:szCs w:val="24"/>
        </w:rPr>
        <w:t xml:space="preserve">    :  DSOS – </w:t>
      </w:r>
      <w:r w:rsidR="007255F1">
        <w:rPr>
          <w:rFonts w:eastAsia="Times New Roman" w:cstheme="minorHAnsi"/>
          <w:sz w:val="24"/>
          <w:szCs w:val="24"/>
        </w:rPr>
        <w:t>FX desktop</w:t>
      </w:r>
      <w:r w:rsidRPr="00305747">
        <w:rPr>
          <w:rFonts w:eastAsia="Times New Roman" w:cstheme="minorHAnsi"/>
          <w:sz w:val="24"/>
          <w:szCs w:val="24"/>
        </w:rPr>
        <w:t xml:space="preserve"> </w:t>
      </w:r>
    </w:p>
    <w:p w14:paraId="296C146F" w14:textId="58BB7038" w:rsidR="00305747" w:rsidRPr="00305747" w:rsidRDefault="00305747" w:rsidP="00A270FD">
      <w:pPr>
        <w:pStyle w:val="ListParagraph"/>
        <w:ind w:left="0"/>
        <w:jc w:val="both"/>
        <w:rPr>
          <w:rFonts w:eastAsia="Times New Roman" w:cstheme="minorHAnsi"/>
          <w:sz w:val="24"/>
          <w:szCs w:val="24"/>
        </w:rPr>
      </w:pPr>
      <w:r w:rsidRPr="00305747">
        <w:rPr>
          <w:rFonts w:eastAsia="Times New Roman" w:cstheme="minorHAnsi"/>
          <w:b/>
          <w:sz w:val="24"/>
          <w:szCs w:val="24"/>
        </w:rPr>
        <w:t>Client</w:t>
      </w:r>
      <w:r w:rsidRPr="00305747">
        <w:rPr>
          <w:rFonts w:eastAsia="Times New Roman" w:cstheme="minorHAnsi"/>
          <w:sz w:val="24"/>
          <w:szCs w:val="24"/>
        </w:rPr>
        <w:t xml:space="preserve"> </w:t>
      </w:r>
      <w:r w:rsidRPr="00305747">
        <w:rPr>
          <w:rFonts w:eastAsia="Times New Roman" w:cstheme="minorHAnsi"/>
          <w:sz w:val="24"/>
          <w:szCs w:val="24"/>
        </w:rPr>
        <w:tab/>
      </w:r>
      <w:r w:rsidRPr="00305747">
        <w:rPr>
          <w:rFonts w:eastAsia="Times New Roman" w:cstheme="minorHAnsi"/>
          <w:sz w:val="24"/>
          <w:szCs w:val="24"/>
        </w:rPr>
        <w:tab/>
      </w:r>
      <w:r w:rsidR="002B2CB2">
        <w:rPr>
          <w:rFonts w:eastAsia="Times New Roman" w:cstheme="minorHAnsi"/>
          <w:sz w:val="24"/>
          <w:szCs w:val="24"/>
        </w:rPr>
        <w:t xml:space="preserve"> </w:t>
      </w:r>
      <w:r w:rsidRPr="00305747">
        <w:rPr>
          <w:rFonts w:eastAsia="Times New Roman" w:cstheme="minorHAnsi"/>
          <w:sz w:val="24"/>
          <w:szCs w:val="24"/>
        </w:rPr>
        <w:t xml:space="preserve"> : Wells Fargo</w:t>
      </w:r>
    </w:p>
    <w:p w14:paraId="3258AE2E" w14:textId="29CD0364" w:rsidR="00305747" w:rsidRPr="00305747" w:rsidRDefault="00305747" w:rsidP="00A270FD">
      <w:pPr>
        <w:pStyle w:val="ListParagraph"/>
        <w:ind w:left="0"/>
        <w:jc w:val="both"/>
        <w:rPr>
          <w:rFonts w:eastAsia="Times New Roman" w:cstheme="minorHAnsi"/>
          <w:sz w:val="24"/>
          <w:szCs w:val="24"/>
        </w:rPr>
      </w:pPr>
      <w:r w:rsidRPr="00305747">
        <w:rPr>
          <w:rFonts w:eastAsia="Times New Roman" w:cstheme="minorHAnsi"/>
          <w:b/>
          <w:sz w:val="24"/>
          <w:szCs w:val="24"/>
        </w:rPr>
        <w:t>Duration</w:t>
      </w:r>
      <w:r w:rsidRPr="00305747">
        <w:rPr>
          <w:rFonts w:eastAsia="Times New Roman" w:cstheme="minorHAnsi"/>
          <w:sz w:val="24"/>
          <w:szCs w:val="24"/>
        </w:rPr>
        <w:tab/>
      </w:r>
      <w:r w:rsidR="002B2CB2">
        <w:rPr>
          <w:rFonts w:eastAsia="Times New Roman" w:cstheme="minorHAnsi"/>
          <w:sz w:val="24"/>
          <w:szCs w:val="24"/>
        </w:rPr>
        <w:t xml:space="preserve">  </w:t>
      </w:r>
      <w:r w:rsidRPr="00305747">
        <w:rPr>
          <w:rFonts w:eastAsia="Times New Roman" w:cstheme="minorHAnsi"/>
          <w:sz w:val="24"/>
          <w:szCs w:val="24"/>
        </w:rPr>
        <w:t xml:space="preserve">:  </w:t>
      </w:r>
      <w:r w:rsidR="008D58D0">
        <w:rPr>
          <w:rFonts w:eastAsia="Times New Roman" w:cstheme="minorHAnsi"/>
          <w:sz w:val="24"/>
          <w:szCs w:val="24"/>
        </w:rPr>
        <w:t>July 2021 –</w:t>
      </w:r>
      <w:r w:rsidR="00B33379">
        <w:rPr>
          <w:rFonts w:eastAsia="Times New Roman" w:cstheme="minorHAnsi"/>
          <w:sz w:val="24"/>
          <w:szCs w:val="24"/>
        </w:rPr>
        <w:t>April</w:t>
      </w:r>
      <w:r w:rsidR="008D58D0">
        <w:rPr>
          <w:rFonts w:eastAsia="Times New Roman" w:cstheme="minorHAnsi"/>
          <w:sz w:val="24"/>
          <w:szCs w:val="24"/>
        </w:rPr>
        <w:t xml:space="preserve"> 2022</w:t>
      </w:r>
    </w:p>
    <w:p w14:paraId="0F1EFBF9" w14:textId="3907CE26" w:rsidR="00305747" w:rsidRPr="00305747" w:rsidRDefault="00305747" w:rsidP="00A270FD">
      <w:pPr>
        <w:pStyle w:val="ListParagraph"/>
        <w:ind w:left="0"/>
        <w:jc w:val="both"/>
        <w:rPr>
          <w:rFonts w:eastAsia="Times New Roman" w:cstheme="minorHAnsi"/>
          <w:sz w:val="24"/>
          <w:szCs w:val="24"/>
        </w:rPr>
      </w:pPr>
      <w:r w:rsidRPr="00305747">
        <w:rPr>
          <w:rFonts w:eastAsia="Times New Roman" w:cstheme="minorHAnsi"/>
          <w:b/>
          <w:sz w:val="24"/>
          <w:szCs w:val="24"/>
        </w:rPr>
        <w:t>Role</w:t>
      </w:r>
      <w:r w:rsidRPr="00305747">
        <w:rPr>
          <w:rFonts w:eastAsia="Times New Roman" w:cstheme="minorHAnsi"/>
          <w:sz w:val="24"/>
          <w:szCs w:val="24"/>
        </w:rPr>
        <w:t xml:space="preserve"> </w:t>
      </w:r>
      <w:r w:rsidRPr="00305747">
        <w:rPr>
          <w:rFonts w:eastAsia="Times New Roman" w:cstheme="minorHAnsi"/>
          <w:sz w:val="24"/>
          <w:szCs w:val="24"/>
        </w:rPr>
        <w:tab/>
      </w:r>
      <w:r w:rsidRPr="00305747">
        <w:rPr>
          <w:rFonts w:eastAsia="Times New Roman" w:cstheme="minorHAnsi"/>
          <w:sz w:val="24"/>
          <w:szCs w:val="24"/>
        </w:rPr>
        <w:tab/>
      </w:r>
      <w:r w:rsidR="002B2CB2">
        <w:rPr>
          <w:rFonts w:eastAsia="Times New Roman" w:cstheme="minorHAnsi"/>
          <w:sz w:val="24"/>
          <w:szCs w:val="24"/>
        </w:rPr>
        <w:t xml:space="preserve">  </w:t>
      </w:r>
      <w:r w:rsidRPr="00305747">
        <w:rPr>
          <w:rFonts w:eastAsia="Times New Roman" w:cstheme="minorHAnsi"/>
          <w:sz w:val="24"/>
          <w:szCs w:val="24"/>
        </w:rPr>
        <w:t xml:space="preserve">: Java developer </w:t>
      </w:r>
    </w:p>
    <w:p w14:paraId="31740E56" w14:textId="77777777" w:rsidR="00E04C7C" w:rsidRDefault="00E04C7C" w:rsidP="00A270FD">
      <w:pPr>
        <w:pStyle w:val="ListParagraph"/>
        <w:ind w:left="0"/>
        <w:jc w:val="both"/>
        <w:rPr>
          <w:rFonts w:eastAsia="Times New Roman" w:cstheme="minorHAnsi"/>
          <w:b/>
          <w:sz w:val="24"/>
          <w:szCs w:val="24"/>
        </w:rPr>
      </w:pPr>
    </w:p>
    <w:p w14:paraId="0010209D" w14:textId="32B52A18" w:rsidR="00B569D1" w:rsidRDefault="00305747" w:rsidP="00A270FD">
      <w:pPr>
        <w:pStyle w:val="ListParagraph"/>
        <w:ind w:left="0"/>
        <w:jc w:val="both"/>
        <w:rPr>
          <w:rFonts w:eastAsia="Times New Roman" w:cstheme="minorHAnsi"/>
          <w:b/>
          <w:sz w:val="24"/>
          <w:szCs w:val="24"/>
        </w:rPr>
      </w:pPr>
      <w:r w:rsidRPr="00305747">
        <w:rPr>
          <w:rFonts w:eastAsia="Times New Roman" w:cstheme="minorHAnsi"/>
          <w:b/>
          <w:sz w:val="24"/>
          <w:szCs w:val="24"/>
        </w:rPr>
        <w:t>Project Description:</w:t>
      </w:r>
    </w:p>
    <w:p w14:paraId="19DBBE66" w14:textId="64A1D3B7" w:rsidR="009B0D3A" w:rsidRPr="009B0D3A" w:rsidRDefault="009B0D3A" w:rsidP="00A270FD">
      <w:pPr>
        <w:pStyle w:val="ListParagraph"/>
        <w:ind w:left="0"/>
        <w:jc w:val="both"/>
        <w:rPr>
          <w:rFonts w:eastAsia="Times New Roman" w:cstheme="minorHAnsi"/>
          <w:sz w:val="24"/>
          <w:szCs w:val="24"/>
        </w:rPr>
      </w:pPr>
      <w:r w:rsidRPr="009B0D3A">
        <w:rPr>
          <w:rFonts w:eastAsia="Times New Roman" w:cstheme="minorHAnsi"/>
          <w:sz w:val="24"/>
          <w:szCs w:val="24"/>
        </w:rPr>
        <w:t xml:space="preserve">Fx Desktop is a Forex Trading application built on Java FX as Front end using Akka and spring Frameworks. </w:t>
      </w:r>
      <w:r w:rsidR="0033541B" w:rsidRPr="009B0D3A">
        <w:rPr>
          <w:rFonts w:eastAsia="Times New Roman" w:cstheme="minorHAnsi"/>
          <w:sz w:val="24"/>
          <w:szCs w:val="24"/>
        </w:rPr>
        <w:t>Which</w:t>
      </w:r>
      <w:r w:rsidRPr="009B0D3A">
        <w:rPr>
          <w:rFonts w:eastAsia="Times New Roman" w:cstheme="minorHAnsi"/>
          <w:sz w:val="24"/>
          <w:szCs w:val="24"/>
        </w:rPr>
        <w:t xml:space="preserve"> serves the purpose of Booking and processing Trades and trade conversion and Incorporates many trade functionalities such as splitting merging trades and managing customers and trade pricing generating Acknowledgements on received MQ messages</w:t>
      </w:r>
    </w:p>
    <w:p w14:paraId="6FBA3E60" w14:textId="77777777" w:rsidR="003145D6" w:rsidRPr="003145D6" w:rsidRDefault="003145D6" w:rsidP="00A270FD">
      <w:pPr>
        <w:jc w:val="both"/>
        <w:rPr>
          <w:rFonts w:eastAsia="Times New Roman" w:cstheme="minorHAnsi"/>
          <w:b/>
          <w:sz w:val="24"/>
          <w:szCs w:val="24"/>
        </w:rPr>
      </w:pPr>
      <w:r w:rsidRPr="003145D6">
        <w:rPr>
          <w:rFonts w:eastAsia="Times New Roman" w:cstheme="minorHAnsi"/>
          <w:b/>
          <w:sz w:val="24"/>
          <w:szCs w:val="24"/>
        </w:rPr>
        <w:t>Responsibilities:</w:t>
      </w:r>
    </w:p>
    <w:p w14:paraId="5424E134" w14:textId="1E79CF14" w:rsidR="002D3725" w:rsidRPr="00E04C7C" w:rsidRDefault="003145D6" w:rsidP="00A270FD">
      <w:pPr>
        <w:pStyle w:val="ListParagraph"/>
        <w:numPr>
          <w:ilvl w:val="0"/>
          <w:numId w:val="16"/>
        </w:numPr>
        <w:ind w:left="0" w:firstLine="0"/>
        <w:jc w:val="both"/>
        <w:rPr>
          <w:rFonts w:eastAsia="Times New Roman" w:cstheme="minorHAnsi"/>
          <w:sz w:val="24"/>
          <w:szCs w:val="24"/>
        </w:rPr>
      </w:pPr>
      <w:r w:rsidRPr="00E04C7C">
        <w:rPr>
          <w:rFonts w:eastAsia="Times New Roman" w:cstheme="minorHAnsi"/>
          <w:sz w:val="24"/>
          <w:szCs w:val="24"/>
        </w:rPr>
        <w:t xml:space="preserve">Worked on Bswift Blotters for screens live update mechanism using spring JMS module responsible for sending MQ messages to temporarily dynamically created </w:t>
      </w:r>
      <w:r w:rsidR="009217F0" w:rsidRPr="00E04C7C">
        <w:rPr>
          <w:rFonts w:eastAsia="Times New Roman" w:cstheme="minorHAnsi"/>
          <w:sz w:val="24"/>
          <w:szCs w:val="24"/>
        </w:rPr>
        <w:t xml:space="preserve">solace </w:t>
      </w:r>
      <w:r w:rsidRPr="00E04C7C">
        <w:rPr>
          <w:rFonts w:eastAsia="Times New Roman" w:cstheme="minorHAnsi"/>
          <w:sz w:val="24"/>
          <w:szCs w:val="24"/>
        </w:rPr>
        <w:t>Queues</w:t>
      </w:r>
      <w:r w:rsidR="00E04C7C">
        <w:rPr>
          <w:rFonts w:eastAsia="Times New Roman" w:cstheme="minorHAnsi"/>
          <w:sz w:val="24"/>
          <w:szCs w:val="24"/>
        </w:rPr>
        <w:t xml:space="preserve"> </w:t>
      </w:r>
      <w:r w:rsidR="002D3725" w:rsidRPr="00E04C7C">
        <w:rPr>
          <w:rFonts w:eastAsia="Times New Roman" w:cstheme="minorHAnsi"/>
          <w:sz w:val="24"/>
          <w:szCs w:val="24"/>
        </w:rPr>
        <w:t xml:space="preserve">Where we have used java akka framework and reactive Java for asynchronous processing </w:t>
      </w:r>
    </w:p>
    <w:p w14:paraId="49BEF17E" w14:textId="77777777" w:rsidR="002B2CB2" w:rsidRDefault="003145D6" w:rsidP="00A270FD">
      <w:pPr>
        <w:pStyle w:val="ListParagraph"/>
        <w:numPr>
          <w:ilvl w:val="0"/>
          <w:numId w:val="16"/>
        </w:numPr>
        <w:ind w:left="0" w:firstLine="0"/>
        <w:jc w:val="both"/>
        <w:rPr>
          <w:rFonts w:eastAsia="Times New Roman" w:cstheme="minorHAnsi"/>
          <w:sz w:val="24"/>
          <w:szCs w:val="24"/>
        </w:rPr>
      </w:pPr>
      <w:r w:rsidRPr="003145D6">
        <w:rPr>
          <w:rFonts w:eastAsia="Times New Roman" w:cstheme="minorHAnsi"/>
          <w:sz w:val="24"/>
          <w:szCs w:val="24"/>
        </w:rPr>
        <w:t xml:space="preserve">Worked for many JIRA enhancements tasks on Java back end by adhering to </w:t>
      </w:r>
    </w:p>
    <w:p w14:paraId="5B36B944" w14:textId="3CE73355" w:rsidR="00C1415B" w:rsidRDefault="003145D6" w:rsidP="00A270FD">
      <w:pPr>
        <w:pStyle w:val="ListParagraph"/>
        <w:ind w:left="0"/>
        <w:jc w:val="both"/>
        <w:rPr>
          <w:rFonts w:eastAsia="Times New Roman" w:cstheme="minorHAnsi"/>
          <w:sz w:val="24"/>
          <w:szCs w:val="24"/>
        </w:rPr>
      </w:pPr>
      <w:r w:rsidRPr="003145D6">
        <w:rPr>
          <w:rFonts w:eastAsia="Times New Roman" w:cstheme="minorHAnsi"/>
          <w:sz w:val="24"/>
          <w:szCs w:val="24"/>
        </w:rPr>
        <w:t>Wells</w:t>
      </w:r>
      <w:r w:rsidR="002B2CB2">
        <w:rPr>
          <w:rFonts w:eastAsia="Times New Roman" w:cstheme="minorHAnsi"/>
          <w:sz w:val="24"/>
          <w:szCs w:val="24"/>
        </w:rPr>
        <w:t xml:space="preserve"> F</w:t>
      </w:r>
      <w:r w:rsidRPr="003145D6">
        <w:rPr>
          <w:rFonts w:eastAsia="Times New Roman" w:cstheme="minorHAnsi"/>
          <w:sz w:val="24"/>
          <w:szCs w:val="24"/>
        </w:rPr>
        <w:t>argo</w:t>
      </w:r>
      <w:r w:rsidR="00845D14">
        <w:rPr>
          <w:rFonts w:eastAsia="Times New Roman" w:cstheme="minorHAnsi"/>
          <w:sz w:val="24"/>
          <w:szCs w:val="24"/>
        </w:rPr>
        <w:t xml:space="preserve"> standards</w:t>
      </w:r>
    </w:p>
    <w:p w14:paraId="14F2F335" w14:textId="77777777" w:rsidR="002B2CB2" w:rsidRDefault="002B2CB2" w:rsidP="00A270FD">
      <w:pPr>
        <w:pStyle w:val="ListParagraph"/>
        <w:ind w:left="0"/>
        <w:jc w:val="both"/>
        <w:rPr>
          <w:rFonts w:eastAsia="Times New Roman" w:cstheme="minorHAnsi"/>
          <w:sz w:val="24"/>
          <w:szCs w:val="24"/>
        </w:rPr>
      </w:pPr>
    </w:p>
    <w:p w14:paraId="476907D4" w14:textId="174E6A4B" w:rsidR="002B2CB2" w:rsidRPr="003578CD" w:rsidRDefault="002B2CB2" w:rsidP="00A270FD">
      <w:pPr>
        <w:pStyle w:val="NormalWeb"/>
        <w:shd w:val="clear" w:color="auto" w:fill="D3D3D3"/>
        <w:spacing w:before="0" w:beforeAutospacing="0" w:after="0" w:afterAutospacing="0"/>
        <w:rPr>
          <w:rFonts w:asciiTheme="minorHAnsi" w:hAnsiTheme="minorHAnsi" w:cstheme="minorHAnsi"/>
        </w:rPr>
      </w:pPr>
      <w:r w:rsidRPr="003578CD">
        <w:rPr>
          <w:rFonts w:asciiTheme="minorHAnsi" w:hAnsiTheme="minorHAnsi" w:cstheme="minorHAnsi"/>
          <w:b/>
          <w:bCs/>
          <w:color w:val="000000"/>
          <w:sz w:val="23"/>
          <w:szCs w:val="23"/>
        </w:rPr>
        <w:t xml:space="preserve">Project </w:t>
      </w:r>
      <w:r>
        <w:rPr>
          <w:rFonts w:asciiTheme="minorHAnsi" w:hAnsiTheme="minorHAnsi" w:cstheme="minorHAnsi"/>
          <w:b/>
          <w:bCs/>
          <w:color w:val="000000"/>
          <w:sz w:val="23"/>
          <w:szCs w:val="23"/>
        </w:rPr>
        <w:t>4</w:t>
      </w:r>
    </w:p>
    <w:p w14:paraId="5E0CD71C" w14:textId="2D43182B" w:rsidR="002B2CB2" w:rsidRPr="00395851" w:rsidRDefault="002B2CB2" w:rsidP="00A270FD">
      <w:pPr>
        <w:spacing w:after="0" w:line="360" w:lineRule="auto"/>
        <w:rPr>
          <w:rFonts w:eastAsia="Times New Roman" w:cstheme="minorHAnsi"/>
          <w:b/>
          <w:i/>
          <w:sz w:val="28"/>
          <w:szCs w:val="24"/>
          <w:u w:val="single"/>
        </w:rPr>
      </w:pPr>
      <w:r w:rsidRPr="00305747">
        <w:rPr>
          <w:rFonts w:eastAsia="Times New Roman" w:cstheme="minorHAnsi"/>
          <w:b/>
          <w:sz w:val="24"/>
          <w:szCs w:val="24"/>
          <w:u w:val="single"/>
        </w:rPr>
        <w:t>Project Name</w:t>
      </w:r>
      <w:r>
        <w:rPr>
          <w:rFonts w:eastAsia="Times New Roman" w:cstheme="minorHAnsi"/>
          <w:sz w:val="24"/>
          <w:szCs w:val="24"/>
        </w:rPr>
        <w:t xml:space="preserve"> </w:t>
      </w:r>
      <w:r>
        <w:rPr>
          <w:rFonts w:eastAsia="Times New Roman" w:cstheme="minorHAnsi"/>
          <w:b/>
          <w:sz w:val="28"/>
          <w:szCs w:val="24"/>
          <w:u w:val="single"/>
        </w:rPr>
        <w:t>:</w:t>
      </w:r>
      <w:r w:rsidRPr="002B2CB2">
        <w:rPr>
          <w:rFonts w:eastAsia="Times New Roman" w:cstheme="minorHAnsi"/>
          <w:b/>
          <w:sz w:val="28"/>
          <w:szCs w:val="24"/>
        </w:rPr>
        <w:t xml:space="preserve"> </w:t>
      </w:r>
      <w:r w:rsidRPr="002B2CB2">
        <w:rPr>
          <w:rFonts w:cstheme="minorHAnsi"/>
          <w:sz w:val="24"/>
        </w:rPr>
        <w:t>EdealerServices</w:t>
      </w:r>
    </w:p>
    <w:p w14:paraId="75FCC2A9" w14:textId="513485F1" w:rsidR="00E667C3" w:rsidRPr="00395851" w:rsidRDefault="00020272" w:rsidP="00A270FD">
      <w:pPr>
        <w:spacing w:after="0" w:line="360" w:lineRule="auto"/>
        <w:jc w:val="both"/>
        <w:rPr>
          <w:rFonts w:eastAsia="Times New Roman" w:cstheme="minorHAnsi"/>
          <w:i/>
          <w:sz w:val="28"/>
          <w:szCs w:val="24"/>
        </w:rPr>
      </w:pPr>
      <w:r w:rsidRPr="00395851">
        <w:rPr>
          <w:rFonts w:cstheme="minorHAnsi"/>
          <w:b/>
          <w:sz w:val="24"/>
        </w:rPr>
        <w:t xml:space="preserve">Role: </w:t>
      </w:r>
      <w:r w:rsidRPr="00395851">
        <w:rPr>
          <w:rFonts w:cstheme="minorHAnsi"/>
          <w:sz w:val="24"/>
        </w:rPr>
        <w:t>J</w:t>
      </w:r>
      <w:r w:rsidR="00FB4725" w:rsidRPr="00395851">
        <w:rPr>
          <w:rFonts w:cstheme="minorHAnsi"/>
          <w:sz w:val="24"/>
        </w:rPr>
        <w:t>EE</w:t>
      </w:r>
      <w:r w:rsidRPr="00395851">
        <w:rPr>
          <w:rFonts w:cstheme="minorHAnsi"/>
          <w:sz w:val="24"/>
        </w:rPr>
        <w:t xml:space="preserve"> Developer and Responsible for Major enhancements</w:t>
      </w:r>
    </w:p>
    <w:p w14:paraId="7CC4B70A" w14:textId="0202F647" w:rsidR="00E667C3" w:rsidRPr="00395851" w:rsidRDefault="00020272" w:rsidP="00A270FD">
      <w:pPr>
        <w:spacing w:after="0" w:line="360" w:lineRule="auto"/>
        <w:jc w:val="both"/>
        <w:rPr>
          <w:rFonts w:cstheme="minorHAnsi"/>
          <w:sz w:val="24"/>
        </w:rPr>
      </w:pPr>
      <w:r w:rsidRPr="00395851">
        <w:rPr>
          <w:rFonts w:cstheme="minorHAnsi"/>
          <w:b/>
          <w:sz w:val="24"/>
        </w:rPr>
        <w:t xml:space="preserve">Client: </w:t>
      </w:r>
      <w:r w:rsidRPr="00395851">
        <w:rPr>
          <w:rFonts w:cstheme="minorHAnsi"/>
          <w:sz w:val="24"/>
        </w:rPr>
        <w:t>Citi ,Newyork</w:t>
      </w:r>
      <w:r w:rsidR="002B2CB2">
        <w:rPr>
          <w:rFonts w:cstheme="minorHAnsi"/>
          <w:sz w:val="24"/>
        </w:rPr>
        <w:t xml:space="preserve"> </w:t>
      </w:r>
    </w:p>
    <w:p w14:paraId="21AEFF55" w14:textId="7B7C51D5" w:rsidR="00E667C3" w:rsidRPr="00395851" w:rsidRDefault="00020272" w:rsidP="00A270FD">
      <w:pPr>
        <w:spacing w:after="0" w:line="360" w:lineRule="auto"/>
        <w:jc w:val="both"/>
        <w:rPr>
          <w:rFonts w:cstheme="minorHAnsi"/>
          <w:b/>
          <w:sz w:val="24"/>
        </w:rPr>
      </w:pPr>
      <w:r w:rsidRPr="00395851">
        <w:rPr>
          <w:rFonts w:cstheme="minorHAnsi"/>
          <w:b/>
          <w:sz w:val="24"/>
        </w:rPr>
        <w:t xml:space="preserve">Project Name- </w:t>
      </w:r>
      <w:r w:rsidRPr="002B2CB2">
        <w:rPr>
          <w:rFonts w:cstheme="minorHAnsi"/>
          <w:sz w:val="24"/>
        </w:rPr>
        <w:t>EdealerServices</w:t>
      </w:r>
      <w:r w:rsidRPr="00395851">
        <w:rPr>
          <w:rFonts w:cstheme="minorHAnsi"/>
          <w:b/>
          <w:sz w:val="24"/>
        </w:rPr>
        <w:t xml:space="preserve"> </w:t>
      </w:r>
    </w:p>
    <w:p w14:paraId="23952E36" w14:textId="7B480235" w:rsidR="00E667C3" w:rsidRPr="00395851" w:rsidRDefault="00020272" w:rsidP="00A270FD">
      <w:pPr>
        <w:spacing w:after="0" w:line="360" w:lineRule="auto"/>
        <w:jc w:val="both"/>
        <w:rPr>
          <w:rFonts w:eastAsia="Times New Roman" w:cstheme="minorHAnsi"/>
          <w:i/>
          <w:sz w:val="28"/>
          <w:szCs w:val="24"/>
        </w:rPr>
      </w:pPr>
      <w:r w:rsidRPr="00395851">
        <w:rPr>
          <w:rFonts w:cstheme="minorHAnsi"/>
          <w:b/>
          <w:sz w:val="24"/>
        </w:rPr>
        <w:t xml:space="preserve">Project Duration: </w:t>
      </w:r>
      <w:r w:rsidRPr="00395851">
        <w:rPr>
          <w:rFonts w:cstheme="minorHAnsi"/>
          <w:sz w:val="24"/>
        </w:rPr>
        <w:t xml:space="preserve">March 2020 </w:t>
      </w:r>
      <w:r w:rsidR="005B7D3E" w:rsidRPr="00395851">
        <w:rPr>
          <w:rFonts w:cstheme="minorHAnsi"/>
          <w:sz w:val="24"/>
        </w:rPr>
        <w:t>–</w:t>
      </w:r>
      <w:r w:rsidRPr="00395851">
        <w:rPr>
          <w:rFonts w:cstheme="minorHAnsi"/>
          <w:sz w:val="24"/>
        </w:rPr>
        <w:t xml:space="preserve"> </w:t>
      </w:r>
      <w:r w:rsidR="005B7D3E" w:rsidRPr="00395851">
        <w:rPr>
          <w:rFonts w:cstheme="minorHAnsi"/>
          <w:sz w:val="24"/>
        </w:rPr>
        <w:t>Ju</w:t>
      </w:r>
      <w:r w:rsidR="009B275C" w:rsidRPr="00395851">
        <w:rPr>
          <w:rFonts w:cstheme="minorHAnsi"/>
          <w:sz w:val="24"/>
        </w:rPr>
        <w:t>ne</w:t>
      </w:r>
      <w:r w:rsidR="005B7D3E" w:rsidRPr="00395851">
        <w:rPr>
          <w:rFonts w:cstheme="minorHAnsi"/>
          <w:sz w:val="24"/>
        </w:rPr>
        <w:t xml:space="preserve"> </w:t>
      </w:r>
      <w:r w:rsidR="007255F1" w:rsidRPr="00395851">
        <w:rPr>
          <w:rFonts w:cstheme="minorHAnsi"/>
          <w:sz w:val="24"/>
        </w:rPr>
        <w:t>2021</w:t>
      </w:r>
    </w:p>
    <w:p w14:paraId="2D1A87D7" w14:textId="77777777" w:rsidR="00E667C3" w:rsidRPr="00395851" w:rsidRDefault="00020272" w:rsidP="00A270FD">
      <w:pPr>
        <w:spacing w:after="0" w:line="360" w:lineRule="auto"/>
        <w:rPr>
          <w:rFonts w:cstheme="minorHAnsi"/>
          <w:b/>
          <w:sz w:val="24"/>
        </w:rPr>
      </w:pPr>
      <w:r w:rsidRPr="00395851">
        <w:rPr>
          <w:rFonts w:cstheme="minorHAnsi"/>
          <w:b/>
          <w:sz w:val="24"/>
        </w:rPr>
        <w:t xml:space="preserve">Technology: </w:t>
      </w:r>
      <w:r w:rsidRPr="00395851">
        <w:rPr>
          <w:rFonts w:cstheme="minorHAnsi"/>
          <w:sz w:val="24"/>
        </w:rPr>
        <w:t>Java</w:t>
      </w:r>
    </w:p>
    <w:p w14:paraId="6DD9FBC0" w14:textId="77777777" w:rsidR="00E667C3" w:rsidRPr="00395851" w:rsidRDefault="00020272" w:rsidP="00A270FD">
      <w:pPr>
        <w:spacing w:after="0" w:line="360" w:lineRule="auto"/>
        <w:rPr>
          <w:rFonts w:cstheme="minorHAnsi"/>
          <w:sz w:val="24"/>
        </w:rPr>
      </w:pPr>
      <w:r w:rsidRPr="00395851">
        <w:rPr>
          <w:rFonts w:cstheme="minorHAnsi"/>
          <w:b/>
          <w:sz w:val="24"/>
        </w:rPr>
        <w:t xml:space="preserve">Spring Framework Modules </w:t>
      </w:r>
      <w:r w:rsidRPr="00395851">
        <w:rPr>
          <w:rFonts w:cstheme="minorHAnsi"/>
          <w:sz w:val="24"/>
        </w:rPr>
        <w:t>- Spring JDBC, Spring AOP</w:t>
      </w:r>
    </w:p>
    <w:p w14:paraId="5E9BDAE0" w14:textId="758E5FB7" w:rsidR="00E667C3" w:rsidRPr="00395851" w:rsidRDefault="00020272" w:rsidP="00A270FD">
      <w:pPr>
        <w:spacing w:after="0" w:line="360" w:lineRule="auto"/>
        <w:jc w:val="both"/>
        <w:rPr>
          <w:rFonts w:cstheme="minorHAnsi"/>
          <w:sz w:val="24"/>
        </w:rPr>
      </w:pPr>
      <w:r w:rsidRPr="00395851">
        <w:rPr>
          <w:rFonts w:cstheme="minorHAnsi"/>
          <w:b/>
          <w:sz w:val="24"/>
        </w:rPr>
        <w:t xml:space="preserve">Description: </w:t>
      </w:r>
      <w:r w:rsidRPr="00395851">
        <w:rPr>
          <w:rFonts w:cstheme="minorHAnsi"/>
          <w:sz w:val="24"/>
        </w:rPr>
        <w:t>Edelaerservices is a standalone application which serves as a complete backend responsible for generating Acknowledgements on  received MQ messages</w:t>
      </w:r>
      <w:r w:rsidR="00A112CF" w:rsidRPr="00395851">
        <w:rPr>
          <w:rFonts w:cstheme="minorHAnsi"/>
          <w:sz w:val="24"/>
        </w:rPr>
        <w:t xml:space="preserve"> which are generated by upstream projects such as edealer and pulse applications </w:t>
      </w:r>
    </w:p>
    <w:p w14:paraId="71FAE557" w14:textId="77777777" w:rsidR="005F22A5" w:rsidRPr="00395851" w:rsidRDefault="005F22A5" w:rsidP="00A270FD">
      <w:pPr>
        <w:spacing w:after="0" w:line="240" w:lineRule="auto"/>
        <w:jc w:val="both"/>
        <w:rPr>
          <w:rFonts w:cstheme="minorHAnsi"/>
          <w:sz w:val="24"/>
        </w:rPr>
      </w:pPr>
    </w:p>
    <w:p w14:paraId="1C68A1DF" w14:textId="77777777" w:rsidR="005043D3" w:rsidRPr="00395851" w:rsidRDefault="005043D3" w:rsidP="00A270FD">
      <w:pPr>
        <w:spacing w:line="240" w:lineRule="auto"/>
        <w:rPr>
          <w:rFonts w:eastAsia="Times New Roman" w:cstheme="minorHAnsi"/>
          <w:b/>
          <w:i/>
          <w:sz w:val="28"/>
          <w:szCs w:val="24"/>
        </w:rPr>
      </w:pPr>
      <w:r w:rsidRPr="00395851">
        <w:rPr>
          <w:rFonts w:eastAsia="Calibri" w:cstheme="minorHAnsi"/>
          <w:b/>
          <w:sz w:val="24"/>
        </w:rPr>
        <w:t>Contributions:</w:t>
      </w:r>
    </w:p>
    <w:p w14:paraId="75B80FE0" w14:textId="4FBD5FE0" w:rsidR="005043D3" w:rsidRPr="00395851" w:rsidRDefault="00020272" w:rsidP="00A270FD">
      <w:pPr>
        <w:pStyle w:val="ListParagraph"/>
        <w:numPr>
          <w:ilvl w:val="0"/>
          <w:numId w:val="9"/>
        </w:numPr>
        <w:spacing w:after="0" w:line="240" w:lineRule="auto"/>
        <w:jc w:val="both"/>
        <w:rPr>
          <w:rFonts w:cstheme="minorHAnsi"/>
          <w:sz w:val="24"/>
        </w:rPr>
      </w:pPr>
      <w:r w:rsidRPr="00395851">
        <w:rPr>
          <w:rFonts w:cstheme="minorHAnsi"/>
          <w:sz w:val="24"/>
        </w:rPr>
        <w:t xml:space="preserve">worked on implementing Spring integrated Aspect-J AOP </w:t>
      </w:r>
      <w:r w:rsidR="005043D3" w:rsidRPr="00395851">
        <w:rPr>
          <w:rFonts w:cstheme="minorHAnsi"/>
          <w:sz w:val="24"/>
        </w:rPr>
        <w:t>module to redirect the deals booked and perform validations on incoming MQ messages</w:t>
      </w:r>
    </w:p>
    <w:p w14:paraId="6076F25F" w14:textId="07675BD6" w:rsidR="00E667C3" w:rsidRPr="00395851" w:rsidRDefault="0092252B" w:rsidP="00A270FD">
      <w:pPr>
        <w:pStyle w:val="ListParagraph"/>
        <w:numPr>
          <w:ilvl w:val="0"/>
          <w:numId w:val="9"/>
        </w:numPr>
        <w:spacing w:after="0" w:line="240" w:lineRule="auto"/>
        <w:jc w:val="both"/>
        <w:rPr>
          <w:rFonts w:cstheme="minorHAnsi"/>
          <w:sz w:val="24"/>
        </w:rPr>
      </w:pPr>
      <w:r w:rsidRPr="00395851">
        <w:rPr>
          <w:rFonts w:cstheme="minorHAnsi"/>
          <w:sz w:val="24"/>
        </w:rPr>
        <w:t>Perform</w:t>
      </w:r>
      <w:r w:rsidR="00020272" w:rsidRPr="00395851">
        <w:rPr>
          <w:rFonts w:cstheme="minorHAnsi"/>
          <w:sz w:val="24"/>
        </w:rPr>
        <w:t xml:space="preserve"> the secondary logics such as Database connection statuses before actual message processing.</w:t>
      </w:r>
    </w:p>
    <w:p w14:paraId="4E3D07B1" w14:textId="5F209292" w:rsidR="00E667C3" w:rsidRDefault="00020272" w:rsidP="00A270FD">
      <w:pPr>
        <w:pStyle w:val="ListParagraph"/>
        <w:numPr>
          <w:ilvl w:val="0"/>
          <w:numId w:val="9"/>
        </w:numPr>
        <w:spacing w:after="0" w:line="240" w:lineRule="auto"/>
        <w:jc w:val="both"/>
        <w:rPr>
          <w:rFonts w:cstheme="minorHAnsi"/>
          <w:sz w:val="24"/>
        </w:rPr>
      </w:pPr>
      <w:r w:rsidRPr="00395851">
        <w:rPr>
          <w:rFonts w:cstheme="minorHAnsi"/>
          <w:sz w:val="24"/>
        </w:rPr>
        <w:t>Integrated the developed framework jar against the ed</w:t>
      </w:r>
      <w:r w:rsidR="005043D3" w:rsidRPr="00395851">
        <w:rPr>
          <w:rFonts w:cstheme="minorHAnsi"/>
          <w:sz w:val="24"/>
        </w:rPr>
        <w:t>e</w:t>
      </w:r>
      <w:r w:rsidRPr="00395851">
        <w:rPr>
          <w:rFonts w:cstheme="minorHAnsi"/>
          <w:sz w:val="24"/>
        </w:rPr>
        <w:t>alerServices services Module.</w:t>
      </w:r>
    </w:p>
    <w:p w14:paraId="1B60BDE6" w14:textId="77777777" w:rsidR="00E23B07" w:rsidRDefault="00E23B07" w:rsidP="00A270FD">
      <w:pPr>
        <w:pStyle w:val="ListParagraph"/>
        <w:ind w:left="0"/>
        <w:jc w:val="both"/>
        <w:rPr>
          <w:rFonts w:eastAsia="Times New Roman" w:cstheme="minorHAnsi"/>
          <w:sz w:val="24"/>
          <w:szCs w:val="24"/>
        </w:rPr>
      </w:pPr>
    </w:p>
    <w:p w14:paraId="6961DE12" w14:textId="2F469AEE" w:rsidR="00E23B07" w:rsidRPr="003578CD" w:rsidRDefault="00E23B07" w:rsidP="00A270FD">
      <w:pPr>
        <w:pStyle w:val="NormalWeb"/>
        <w:shd w:val="clear" w:color="auto" w:fill="D3D3D3"/>
        <w:spacing w:before="0" w:beforeAutospacing="0" w:after="0" w:afterAutospacing="0"/>
        <w:rPr>
          <w:rFonts w:asciiTheme="minorHAnsi" w:hAnsiTheme="minorHAnsi" w:cstheme="minorHAnsi"/>
        </w:rPr>
      </w:pPr>
      <w:r w:rsidRPr="003578CD">
        <w:rPr>
          <w:rFonts w:asciiTheme="minorHAnsi" w:hAnsiTheme="minorHAnsi" w:cstheme="minorHAnsi"/>
          <w:b/>
          <w:bCs/>
          <w:color w:val="000000"/>
          <w:sz w:val="23"/>
          <w:szCs w:val="23"/>
        </w:rPr>
        <w:t xml:space="preserve">Project </w:t>
      </w:r>
      <w:r>
        <w:rPr>
          <w:rFonts w:asciiTheme="minorHAnsi" w:hAnsiTheme="minorHAnsi" w:cstheme="minorHAnsi"/>
          <w:b/>
          <w:bCs/>
          <w:color w:val="000000"/>
          <w:sz w:val="23"/>
          <w:szCs w:val="23"/>
        </w:rPr>
        <w:t>5</w:t>
      </w:r>
    </w:p>
    <w:p w14:paraId="67ABD1B9" w14:textId="77777777" w:rsidR="00E23B07" w:rsidRPr="00395851" w:rsidRDefault="00E23B07" w:rsidP="00A270FD">
      <w:pPr>
        <w:spacing w:after="0" w:line="360" w:lineRule="auto"/>
        <w:rPr>
          <w:rFonts w:eastAsia="Times New Roman" w:cstheme="minorHAnsi"/>
          <w:b/>
          <w:i/>
          <w:sz w:val="28"/>
          <w:szCs w:val="24"/>
          <w:u w:val="single"/>
        </w:rPr>
      </w:pPr>
      <w:r w:rsidRPr="00305747">
        <w:rPr>
          <w:rFonts w:eastAsia="Times New Roman" w:cstheme="minorHAnsi"/>
          <w:b/>
          <w:sz w:val="24"/>
          <w:szCs w:val="24"/>
          <w:u w:val="single"/>
        </w:rPr>
        <w:lastRenderedPageBreak/>
        <w:t>Project Name</w:t>
      </w:r>
      <w:r>
        <w:rPr>
          <w:rFonts w:eastAsia="Times New Roman" w:cstheme="minorHAnsi"/>
          <w:sz w:val="24"/>
          <w:szCs w:val="24"/>
        </w:rPr>
        <w:t xml:space="preserve"> </w:t>
      </w:r>
      <w:r>
        <w:rPr>
          <w:rFonts w:eastAsia="Times New Roman" w:cstheme="minorHAnsi"/>
          <w:b/>
          <w:sz w:val="28"/>
          <w:szCs w:val="24"/>
          <w:u w:val="single"/>
        </w:rPr>
        <w:t>:</w:t>
      </w:r>
      <w:r w:rsidRPr="002B2CB2">
        <w:rPr>
          <w:rFonts w:eastAsia="Times New Roman" w:cstheme="minorHAnsi"/>
          <w:b/>
          <w:sz w:val="28"/>
          <w:szCs w:val="24"/>
        </w:rPr>
        <w:t xml:space="preserve"> </w:t>
      </w:r>
      <w:r w:rsidRPr="00380763">
        <w:rPr>
          <w:rFonts w:cstheme="minorHAnsi"/>
          <w:sz w:val="24"/>
        </w:rPr>
        <w:t>EdealerDatabaseServices</w:t>
      </w:r>
    </w:p>
    <w:p w14:paraId="4B09413B" w14:textId="77777777" w:rsidR="00E667C3" w:rsidRPr="00395851" w:rsidRDefault="00020272" w:rsidP="00A270FD">
      <w:pPr>
        <w:spacing w:after="0" w:line="360" w:lineRule="auto"/>
        <w:jc w:val="both"/>
        <w:rPr>
          <w:rFonts w:eastAsia="Times New Roman" w:cstheme="minorHAnsi"/>
          <w:i/>
          <w:sz w:val="28"/>
          <w:szCs w:val="24"/>
        </w:rPr>
      </w:pPr>
      <w:r w:rsidRPr="00395851">
        <w:rPr>
          <w:rFonts w:cstheme="minorHAnsi"/>
          <w:b/>
          <w:sz w:val="24"/>
        </w:rPr>
        <w:t xml:space="preserve">Role: </w:t>
      </w:r>
      <w:r w:rsidRPr="00395851">
        <w:rPr>
          <w:rFonts w:cstheme="minorHAnsi"/>
          <w:sz w:val="24"/>
        </w:rPr>
        <w:t xml:space="preserve">Java Developer </w:t>
      </w:r>
    </w:p>
    <w:p w14:paraId="3D184056" w14:textId="77777777" w:rsidR="00E667C3" w:rsidRPr="00395851" w:rsidRDefault="00020272" w:rsidP="00A270FD">
      <w:pPr>
        <w:spacing w:after="0" w:line="360" w:lineRule="auto"/>
        <w:jc w:val="both"/>
        <w:rPr>
          <w:rFonts w:cstheme="minorHAnsi"/>
          <w:sz w:val="24"/>
        </w:rPr>
      </w:pPr>
      <w:r w:rsidRPr="00395851">
        <w:rPr>
          <w:rFonts w:cstheme="minorHAnsi"/>
          <w:b/>
          <w:sz w:val="24"/>
        </w:rPr>
        <w:t xml:space="preserve">Client: </w:t>
      </w:r>
      <w:r w:rsidRPr="00395851">
        <w:rPr>
          <w:rFonts w:cstheme="minorHAnsi"/>
          <w:sz w:val="24"/>
        </w:rPr>
        <w:t>Citi ,Newyork</w:t>
      </w:r>
    </w:p>
    <w:p w14:paraId="6668FD27" w14:textId="77777777" w:rsidR="00E667C3" w:rsidRPr="00395851" w:rsidRDefault="00020272" w:rsidP="00A270FD">
      <w:pPr>
        <w:spacing w:after="0" w:line="360" w:lineRule="auto"/>
        <w:jc w:val="both"/>
        <w:rPr>
          <w:rFonts w:cstheme="minorHAnsi"/>
          <w:b/>
          <w:sz w:val="24"/>
        </w:rPr>
      </w:pPr>
      <w:r w:rsidRPr="00395851">
        <w:rPr>
          <w:rFonts w:cstheme="minorHAnsi"/>
          <w:b/>
          <w:sz w:val="24"/>
        </w:rPr>
        <w:t xml:space="preserve">Project Name- </w:t>
      </w:r>
      <w:r w:rsidRPr="00380763">
        <w:rPr>
          <w:rFonts w:cstheme="minorHAnsi"/>
          <w:sz w:val="24"/>
        </w:rPr>
        <w:t>EdealerDatabseServices</w:t>
      </w:r>
      <w:r w:rsidRPr="00395851">
        <w:rPr>
          <w:rFonts w:cstheme="minorHAnsi"/>
          <w:b/>
          <w:sz w:val="24"/>
        </w:rPr>
        <w:t xml:space="preserve"> </w:t>
      </w:r>
    </w:p>
    <w:p w14:paraId="6B0D2D40" w14:textId="77777777" w:rsidR="00E667C3" w:rsidRPr="00395851" w:rsidRDefault="00020272" w:rsidP="00A270FD">
      <w:pPr>
        <w:spacing w:after="0" w:line="360" w:lineRule="auto"/>
        <w:jc w:val="both"/>
        <w:rPr>
          <w:rFonts w:eastAsia="Times New Roman" w:cstheme="minorHAnsi"/>
          <w:i/>
          <w:sz w:val="28"/>
          <w:szCs w:val="24"/>
        </w:rPr>
      </w:pPr>
      <w:r w:rsidRPr="00395851">
        <w:rPr>
          <w:rFonts w:cstheme="minorHAnsi"/>
          <w:b/>
          <w:sz w:val="24"/>
        </w:rPr>
        <w:t xml:space="preserve">Project Duration: </w:t>
      </w:r>
      <w:r w:rsidRPr="00395851">
        <w:rPr>
          <w:rFonts w:cstheme="minorHAnsi"/>
          <w:sz w:val="24"/>
        </w:rPr>
        <w:t>March 2020 - October 2020</w:t>
      </w:r>
    </w:p>
    <w:p w14:paraId="738DE536" w14:textId="77777777" w:rsidR="00E667C3" w:rsidRPr="00395851" w:rsidRDefault="00020272" w:rsidP="00A270FD">
      <w:pPr>
        <w:spacing w:after="0" w:line="360" w:lineRule="auto"/>
        <w:rPr>
          <w:rFonts w:cstheme="minorHAnsi"/>
          <w:b/>
          <w:sz w:val="24"/>
        </w:rPr>
      </w:pPr>
      <w:r w:rsidRPr="00395851">
        <w:rPr>
          <w:rFonts w:cstheme="minorHAnsi"/>
          <w:b/>
          <w:sz w:val="24"/>
        </w:rPr>
        <w:t xml:space="preserve">Technology: </w:t>
      </w:r>
      <w:r w:rsidRPr="00395851">
        <w:rPr>
          <w:rFonts w:cstheme="minorHAnsi"/>
          <w:sz w:val="24"/>
        </w:rPr>
        <w:t>Java</w:t>
      </w:r>
    </w:p>
    <w:p w14:paraId="259F374A" w14:textId="77777777" w:rsidR="00E667C3" w:rsidRPr="00395851" w:rsidRDefault="00020272" w:rsidP="00A270FD">
      <w:pPr>
        <w:spacing w:after="0" w:line="360" w:lineRule="auto"/>
        <w:rPr>
          <w:rFonts w:cstheme="minorHAnsi"/>
          <w:sz w:val="24"/>
        </w:rPr>
      </w:pPr>
      <w:r w:rsidRPr="00395851">
        <w:rPr>
          <w:rFonts w:cstheme="minorHAnsi"/>
          <w:b/>
          <w:sz w:val="24"/>
        </w:rPr>
        <w:t xml:space="preserve">Spring Framework Modules </w:t>
      </w:r>
      <w:r w:rsidRPr="00395851">
        <w:rPr>
          <w:rFonts w:cstheme="minorHAnsi"/>
          <w:sz w:val="24"/>
        </w:rPr>
        <w:t>- JDBC</w:t>
      </w:r>
    </w:p>
    <w:p w14:paraId="1AFBD937" w14:textId="58316DE8" w:rsidR="00E667C3" w:rsidRPr="00395851" w:rsidRDefault="00020272" w:rsidP="00A270FD">
      <w:pPr>
        <w:spacing w:after="0" w:line="360" w:lineRule="auto"/>
        <w:rPr>
          <w:rFonts w:cstheme="minorHAnsi"/>
          <w:sz w:val="24"/>
        </w:rPr>
      </w:pPr>
      <w:r w:rsidRPr="00395851">
        <w:rPr>
          <w:rFonts w:cstheme="minorHAnsi"/>
          <w:b/>
          <w:sz w:val="24"/>
        </w:rPr>
        <w:t xml:space="preserve">Description: </w:t>
      </w:r>
      <w:r w:rsidRPr="00395851">
        <w:rPr>
          <w:rFonts w:cstheme="minorHAnsi"/>
          <w:sz w:val="24"/>
        </w:rPr>
        <w:t xml:space="preserve">EdelaerDatabaseservices is </w:t>
      </w:r>
      <w:r w:rsidR="00A112CF" w:rsidRPr="00395851">
        <w:rPr>
          <w:rFonts w:cstheme="minorHAnsi"/>
          <w:sz w:val="24"/>
        </w:rPr>
        <w:t xml:space="preserve">sybase to oracle migration </w:t>
      </w:r>
      <w:r w:rsidRPr="00395851">
        <w:rPr>
          <w:rFonts w:cstheme="minorHAnsi"/>
          <w:sz w:val="24"/>
        </w:rPr>
        <w:t xml:space="preserve">Jar which is developed by us responsible for </w:t>
      </w:r>
      <w:r w:rsidR="00A112CF" w:rsidRPr="00395851">
        <w:rPr>
          <w:rFonts w:cstheme="minorHAnsi"/>
          <w:sz w:val="24"/>
        </w:rPr>
        <w:t>database switching at runtime and supports parallel execution of queries and stored</w:t>
      </w:r>
      <w:r w:rsidR="00910452">
        <w:rPr>
          <w:rFonts w:cstheme="minorHAnsi"/>
          <w:sz w:val="24"/>
        </w:rPr>
        <w:t xml:space="preserve"> </w:t>
      </w:r>
      <w:r w:rsidR="00A112CF" w:rsidRPr="00395851">
        <w:rPr>
          <w:rFonts w:cstheme="minorHAnsi"/>
          <w:sz w:val="24"/>
        </w:rPr>
        <w:t xml:space="preserve">procedure using </w:t>
      </w:r>
      <w:r w:rsidR="009919CE" w:rsidRPr="00395851">
        <w:rPr>
          <w:rFonts w:cstheme="minorHAnsi"/>
          <w:sz w:val="24"/>
        </w:rPr>
        <w:t>JDBC methodology utilising implemented global transaction management</w:t>
      </w:r>
    </w:p>
    <w:p w14:paraId="45CB4416" w14:textId="06F2790D" w:rsidR="00887281" w:rsidRPr="003578CD" w:rsidRDefault="00887281" w:rsidP="00A270FD">
      <w:pPr>
        <w:pStyle w:val="NormalWeb"/>
        <w:shd w:val="clear" w:color="auto" w:fill="D3D3D3"/>
        <w:spacing w:before="0" w:beforeAutospacing="0" w:after="0" w:afterAutospacing="0"/>
        <w:rPr>
          <w:rFonts w:asciiTheme="minorHAnsi" w:hAnsiTheme="minorHAnsi" w:cstheme="minorHAnsi"/>
        </w:rPr>
      </w:pPr>
      <w:r w:rsidRPr="003578CD">
        <w:rPr>
          <w:rFonts w:asciiTheme="minorHAnsi" w:hAnsiTheme="minorHAnsi" w:cstheme="minorHAnsi"/>
          <w:b/>
          <w:bCs/>
          <w:color w:val="000000"/>
          <w:sz w:val="23"/>
          <w:szCs w:val="23"/>
        </w:rPr>
        <w:t xml:space="preserve">Project </w:t>
      </w:r>
      <w:r>
        <w:rPr>
          <w:rFonts w:asciiTheme="minorHAnsi" w:hAnsiTheme="minorHAnsi" w:cstheme="minorHAnsi"/>
          <w:b/>
          <w:bCs/>
          <w:color w:val="000000"/>
          <w:sz w:val="23"/>
          <w:szCs w:val="23"/>
        </w:rPr>
        <w:t>6</w:t>
      </w:r>
    </w:p>
    <w:p w14:paraId="013AA4C9" w14:textId="277BA8AD" w:rsidR="00E667C3" w:rsidRPr="00395851" w:rsidRDefault="00887281" w:rsidP="00A270FD">
      <w:pPr>
        <w:spacing w:after="0" w:line="360" w:lineRule="auto"/>
        <w:jc w:val="both"/>
        <w:rPr>
          <w:rFonts w:cstheme="minorHAnsi"/>
          <w:b/>
          <w:sz w:val="24"/>
        </w:rPr>
      </w:pPr>
      <w:r w:rsidRPr="00305747">
        <w:rPr>
          <w:rFonts w:eastAsia="Times New Roman" w:cstheme="minorHAnsi"/>
          <w:b/>
          <w:sz w:val="24"/>
          <w:szCs w:val="24"/>
          <w:u w:val="single"/>
        </w:rPr>
        <w:t>Project Name</w:t>
      </w:r>
      <w:r>
        <w:rPr>
          <w:rFonts w:eastAsia="Times New Roman" w:cstheme="minorHAnsi"/>
          <w:b/>
          <w:sz w:val="24"/>
          <w:szCs w:val="24"/>
          <w:u w:val="single"/>
        </w:rPr>
        <w:t xml:space="preserve"> :</w:t>
      </w:r>
      <w:r w:rsidRPr="00887281">
        <w:rPr>
          <w:rFonts w:eastAsia="Times New Roman" w:cstheme="minorHAnsi"/>
          <w:sz w:val="24"/>
          <w:szCs w:val="24"/>
        </w:rPr>
        <w:t xml:space="preserve"> Federal income tax</w:t>
      </w:r>
      <w:r>
        <w:rPr>
          <w:rFonts w:eastAsia="Times New Roman" w:cstheme="minorHAnsi"/>
          <w:sz w:val="24"/>
          <w:szCs w:val="24"/>
        </w:rPr>
        <w:t xml:space="preserve"> (FIT)</w:t>
      </w:r>
    </w:p>
    <w:p w14:paraId="721B91C4" w14:textId="60B48191" w:rsidR="00E667C3" w:rsidRPr="00395851" w:rsidRDefault="00020272" w:rsidP="00A270FD">
      <w:pPr>
        <w:spacing w:after="0" w:line="360" w:lineRule="auto"/>
        <w:rPr>
          <w:rFonts w:eastAsia="Times New Roman" w:cstheme="minorHAnsi"/>
          <w:i/>
          <w:color w:val="000000"/>
          <w:sz w:val="28"/>
          <w:szCs w:val="24"/>
        </w:rPr>
      </w:pPr>
      <w:r w:rsidRPr="00395851">
        <w:rPr>
          <w:rFonts w:eastAsia="Calibri" w:cstheme="minorHAnsi"/>
          <w:b/>
          <w:color w:val="000000"/>
          <w:sz w:val="24"/>
        </w:rPr>
        <w:t xml:space="preserve">Role: </w:t>
      </w:r>
      <w:r w:rsidRPr="00395851">
        <w:rPr>
          <w:rFonts w:eastAsia="Calibri" w:cstheme="minorHAnsi"/>
          <w:color w:val="000000"/>
          <w:sz w:val="24"/>
        </w:rPr>
        <w:t>Associate</w:t>
      </w:r>
      <w:r w:rsidR="00910452">
        <w:rPr>
          <w:rFonts w:eastAsia="Calibri" w:cstheme="minorHAnsi"/>
          <w:color w:val="000000"/>
          <w:sz w:val="24"/>
        </w:rPr>
        <w:t xml:space="preserve"> </w:t>
      </w:r>
      <w:r w:rsidRPr="00395851">
        <w:rPr>
          <w:rFonts w:eastAsia="Calibri" w:cstheme="minorHAnsi"/>
          <w:color w:val="000000"/>
          <w:sz w:val="24"/>
        </w:rPr>
        <w:t>Software Engineer</w:t>
      </w:r>
    </w:p>
    <w:p w14:paraId="26B3FB79" w14:textId="2990FBB1" w:rsidR="00E667C3" w:rsidRPr="00395851" w:rsidRDefault="00020272" w:rsidP="00A270FD">
      <w:pPr>
        <w:spacing w:after="0" w:line="360" w:lineRule="auto"/>
        <w:jc w:val="both"/>
        <w:rPr>
          <w:rFonts w:eastAsia="Times New Roman" w:cstheme="minorHAnsi"/>
          <w:b/>
          <w:i/>
          <w:color w:val="000000"/>
          <w:sz w:val="28"/>
          <w:szCs w:val="24"/>
        </w:rPr>
      </w:pPr>
      <w:r w:rsidRPr="00395851">
        <w:rPr>
          <w:rFonts w:eastAsia="Calibri" w:cstheme="minorHAnsi"/>
          <w:b/>
          <w:color w:val="000000"/>
          <w:sz w:val="24"/>
        </w:rPr>
        <w:t xml:space="preserve">Client: </w:t>
      </w:r>
      <w:r w:rsidR="00910452" w:rsidRPr="00395851">
        <w:rPr>
          <w:rFonts w:eastAsia="Calibri" w:cstheme="minorHAnsi"/>
          <w:color w:val="000000"/>
          <w:sz w:val="24"/>
        </w:rPr>
        <w:t>State Farm</w:t>
      </w:r>
      <w:r w:rsidRPr="00395851">
        <w:rPr>
          <w:rFonts w:eastAsia="Calibri" w:cstheme="minorHAnsi"/>
          <w:color w:val="000000"/>
          <w:sz w:val="24"/>
        </w:rPr>
        <w:t>,</w:t>
      </w:r>
      <w:r w:rsidR="00910452">
        <w:rPr>
          <w:rFonts w:eastAsia="Calibri" w:cstheme="minorHAnsi"/>
          <w:color w:val="000000"/>
          <w:sz w:val="24"/>
        </w:rPr>
        <w:t xml:space="preserve"> </w:t>
      </w:r>
      <w:r w:rsidRPr="00395851">
        <w:rPr>
          <w:rFonts w:eastAsia="Calibri" w:cstheme="minorHAnsi"/>
          <w:color w:val="000000"/>
          <w:sz w:val="24"/>
        </w:rPr>
        <w:t>Bloomington</w:t>
      </w:r>
    </w:p>
    <w:p w14:paraId="15CC771D" w14:textId="77777777" w:rsidR="00E667C3" w:rsidRPr="00395851" w:rsidRDefault="00020272" w:rsidP="00A270FD">
      <w:pPr>
        <w:spacing w:after="0" w:line="360" w:lineRule="auto"/>
        <w:jc w:val="both"/>
        <w:rPr>
          <w:rFonts w:eastAsia="Times New Roman" w:cstheme="minorHAnsi"/>
          <w:i/>
          <w:color w:val="000000"/>
          <w:sz w:val="28"/>
          <w:szCs w:val="24"/>
        </w:rPr>
      </w:pPr>
      <w:bookmarkStart w:id="2" w:name="_heading=h.gjdgxs" w:colFirst="0" w:colLast="0"/>
      <w:bookmarkEnd w:id="2"/>
      <w:r w:rsidRPr="00395851">
        <w:rPr>
          <w:rFonts w:eastAsia="Calibri" w:cstheme="minorHAnsi"/>
          <w:b/>
          <w:color w:val="000000"/>
          <w:sz w:val="24"/>
        </w:rPr>
        <w:t xml:space="preserve">Project Duration: </w:t>
      </w:r>
      <w:r w:rsidRPr="00395851">
        <w:rPr>
          <w:rFonts w:eastAsia="Calibri" w:cstheme="minorHAnsi"/>
          <w:color w:val="000000"/>
          <w:sz w:val="24"/>
        </w:rPr>
        <w:t>Nov 2016 – Nov 2017 &amp; Dec 2018- Nov 2019</w:t>
      </w:r>
    </w:p>
    <w:p w14:paraId="600255B2" w14:textId="59080370" w:rsidR="00E667C3" w:rsidRPr="00395851" w:rsidRDefault="00020272" w:rsidP="00A270FD">
      <w:pPr>
        <w:spacing w:after="0" w:line="360" w:lineRule="auto"/>
        <w:rPr>
          <w:rFonts w:eastAsia="Times New Roman" w:cstheme="minorHAnsi"/>
          <w:i/>
          <w:color w:val="000000"/>
          <w:sz w:val="28"/>
          <w:szCs w:val="24"/>
        </w:rPr>
      </w:pPr>
      <w:r w:rsidRPr="00395851">
        <w:rPr>
          <w:rFonts w:eastAsia="Calibri" w:cstheme="minorHAnsi"/>
          <w:b/>
          <w:color w:val="000000"/>
          <w:sz w:val="24"/>
        </w:rPr>
        <w:t xml:space="preserve">Technology: </w:t>
      </w:r>
      <w:r w:rsidRPr="00395851">
        <w:rPr>
          <w:rFonts w:eastAsia="Calibri" w:cstheme="minorHAnsi"/>
          <w:color w:val="000000"/>
          <w:sz w:val="24"/>
        </w:rPr>
        <w:t>Java</w:t>
      </w:r>
      <w:r w:rsidRPr="00395851">
        <w:rPr>
          <w:rFonts w:eastAsia="Calibri" w:cstheme="minorHAnsi"/>
          <w:b/>
          <w:color w:val="000000"/>
          <w:sz w:val="24"/>
        </w:rPr>
        <w:t>-</w:t>
      </w:r>
      <w:r w:rsidRPr="00395851">
        <w:rPr>
          <w:rFonts w:eastAsia="Calibri" w:cstheme="minorHAnsi"/>
          <w:color w:val="000000"/>
          <w:sz w:val="24"/>
        </w:rPr>
        <w:t>Spring MVC,</w:t>
      </w:r>
      <w:r w:rsidR="00910452">
        <w:rPr>
          <w:rFonts w:eastAsia="Calibri" w:cstheme="minorHAnsi"/>
          <w:color w:val="000000"/>
          <w:sz w:val="24"/>
        </w:rPr>
        <w:t xml:space="preserve"> spring</w:t>
      </w:r>
      <w:r w:rsidRPr="00395851">
        <w:rPr>
          <w:rFonts w:eastAsia="Calibri" w:cstheme="minorHAnsi"/>
          <w:color w:val="000000"/>
          <w:sz w:val="24"/>
        </w:rPr>
        <w:t xml:space="preserve"> REST, Spring JDBC, Spring Boot</w:t>
      </w:r>
    </w:p>
    <w:p w14:paraId="549E766A" w14:textId="77777777" w:rsidR="00E667C3" w:rsidRPr="00395851" w:rsidRDefault="00020272" w:rsidP="00A270FD">
      <w:pPr>
        <w:spacing w:after="0" w:line="360" w:lineRule="auto"/>
        <w:jc w:val="both"/>
        <w:rPr>
          <w:rFonts w:eastAsia="Times New Roman" w:cstheme="minorHAnsi"/>
          <w:i/>
          <w:color w:val="000000"/>
          <w:sz w:val="28"/>
          <w:szCs w:val="24"/>
        </w:rPr>
      </w:pPr>
      <w:r w:rsidRPr="00395851">
        <w:rPr>
          <w:rFonts w:eastAsia="Calibri" w:cstheme="minorHAnsi"/>
          <w:b/>
          <w:color w:val="000000"/>
          <w:sz w:val="24"/>
        </w:rPr>
        <w:t xml:space="preserve">Role: </w:t>
      </w:r>
      <w:r w:rsidRPr="00395851">
        <w:rPr>
          <w:rFonts w:eastAsia="Calibri" w:cstheme="minorHAnsi"/>
          <w:color w:val="000000"/>
          <w:sz w:val="24"/>
        </w:rPr>
        <w:t>Java Developer and Responsible for Minor and Major enhancements</w:t>
      </w:r>
    </w:p>
    <w:p w14:paraId="5E3197CC" w14:textId="272EC87C" w:rsidR="00E667C3" w:rsidRDefault="00020272" w:rsidP="00A270FD">
      <w:pPr>
        <w:spacing w:after="0" w:line="360" w:lineRule="auto"/>
        <w:jc w:val="both"/>
        <w:rPr>
          <w:rFonts w:eastAsia="Calibri" w:cstheme="minorHAnsi"/>
          <w:color w:val="000000"/>
          <w:sz w:val="24"/>
        </w:rPr>
      </w:pPr>
      <w:r w:rsidRPr="00395851">
        <w:rPr>
          <w:rFonts w:eastAsia="Calibri" w:cstheme="minorHAnsi"/>
          <w:b/>
          <w:color w:val="000000"/>
          <w:sz w:val="24"/>
        </w:rPr>
        <w:t xml:space="preserve">Description: </w:t>
      </w:r>
      <w:r w:rsidRPr="00395851">
        <w:rPr>
          <w:rFonts w:eastAsia="Calibri" w:cstheme="minorHAnsi"/>
          <w:color w:val="000000"/>
          <w:sz w:val="24"/>
        </w:rPr>
        <w:t>Federal Income tax application is used to create a new kind of tax calculation which was an alternative to calculation of tax which has been carrying in paper, It enables the tax calculation for all the involved companies with the specified formula’s where the inputs are received from different areas and the results are generated in excel sheets which will be verified by business partners</w:t>
      </w:r>
    </w:p>
    <w:p w14:paraId="2F995E67" w14:textId="77777777" w:rsidR="00E667C3" w:rsidRPr="00395851" w:rsidRDefault="00020272" w:rsidP="00A270FD">
      <w:pPr>
        <w:spacing w:line="360" w:lineRule="auto"/>
        <w:rPr>
          <w:rFonts w:eastAsia="Times New Roman" w:cstheme="minorHAnsi"/>
          <w:b/>
          <w:i/>
          <w:sz w:val="28"/>
          <w:szCs w:val="24"/>
        </w:rPr>
      </w:pPr>
      <w:r w:rsidRPr="00395851">
        <w:rPr>
          <w:rFonts w:eastAsia="Calibri" w:cstheme="minorHAnsi"/>
          <w:b/>
          <w:sz w:val="24"/>
        </w:rPr>
        <w:t>Contributions:</w:t>
      </w:r>
    </w:p>
    <w:p w14:paraId="29C76179" w14:textId="4B7A6FD3" w:rsidR="00E667C3" w:rsidRPr="00395851" w:rsidRDefault="00020272" w:rsidP="00A270FD">
      <w:pPr>
        <w:pStyle w:val="ListParagraph"/>
        <w:numPr>
          <w:ilvl w:val="0"/>
          <w:numId w:val="7"/>
        </w:numPr>
        <w:spacing w:after="0" w:line="360" w:lineRule="auto"/>
        <w:jc w:val="both"/>
        <w:rPr>
          <w:rFonts w:cstheme="minorHAnsi"/>
          <w:i/>
          <w:color w:val="000000"/>
          <w:sz w:val="28"/>
          <w:szCs w:val="24"/>
        </w:rPr>
      </w:pPr>
      <w:r w:rsidRPr="00395851">
        <w:rPr>
          <w:rFonts w:eastAsia="Calibri" w:cstheme="minorHAnsi"/>
          <w:color w:val="000000"/>
          <w:sz w:val="24"/>
        </w:rPr>
        <w:t xml:space="preserve">Coded for controller layer and wrote Junit test </w:t>
      </w:r>
      <w:r w:rsidR="006B4DD9" w:rsidRPr="00395851">
        <w:rPr>
          <w:rFonts w:eastAsia="Calibri" w:cstheme="minorHAnsi"/>
          <w:color w:val="000000"/>
          <w:sz w:val="24"/>
        </w:rPr>
        <w:t>cases-maintained</w:t>
      </w:r>
      <w:r w:rsidRPr="00395851">
        <w:rPr>
          <w:rFonts w:eastAsia="Calibri" w:cstheme="minorHAnsi"/>
          <w:color w:val="000000"/>
          <w:sz w:val="24"/>
        </w:rPr>
        <w:t xml:space="preserve"> PIT Mutation coverage</w:t>
      </w:r>
    </w:p>
    <w:p w14:paraId="60F32071" w14:textId="77777777" w:rsidR="00E667C3" w:rsidRPr="00395851" w:rsidRDefault="00020272" w:rsidP="00A270FD">
      <w:pPr>
        <w:pStyle w:val="ListParagraph"/>
        <w:numPr>
          <w:ilvl w:val="0"/>
          <w:numId w:val="7"/>
        </w:numPr>
        <w:spacing w:after="0" w:line="360" w:lineRule="auto"/>
        <w:jc w:val="both"/>
        <w:rPr>
          <w:rFonts w:cstheme="minorHAnsi"/>
          <w:i/>
          <w:color w:val="000000"/>
          <w:sz w:val="28"/>
          <w:szCs w:val="24"/>
        </w:rPr>
      </w:pPr>
      <w:r w:rsidRPr="00395851">
        <w:rPr>
          <w:rFonts w:eastAsia="Calibri" w:cstheme="minorHAnsi"/>
          <w:color w:val="000000"/>
          <w:sz w:val="24"/>
        </w:rPr>
        <w:t>Involved in Design and Implementation of several Major enhancements.</w:t>
      </w:r>
    </w:p>
    <w:p w14:paraId="09C43C17" w14:textId="77777777" w:rsidR="006B4DD9" w:rsidRPr="00395851" w:rsidRDefault="00020272" w:rsidP="00A270FD">
      <w:pPr>
        <w:pStyle w:val="ListParagraph"/>
        <w:numPr>
          <w:ilvl w:val="0"/>
          <w:numId w:val="7"/>
        </w:numPr>
        <w:spacing w:after="0" w:line="360" w:lineRule="auto"/>
        <w:jc w:val="both"/>
        <w:rPr>
          <w:rFonts w:cstheme="minorHAnsi"/>
          <w:i/>
          <w:color w:val="000000"/>
          <w:sz w:val="28"/>
          <w:szCs w:val="24"/>
        </w:rPr>
      </w:pPr>
      <w:r w:rsidRPr="00395851">
        <w:rPr>
          <w:rFonts w:eastAsia="Calibri" w:cstheme="minorHAnsi"/>
          <w:color w:val="000000"/>
          <w:sz w:val="24"/>
        </w:rPr>
        <w:t xml:space="preserve">Involved in staging and deploying the code into different environments </w:t>
      </w:r>
    </w:p>
    <w:p w14:paraId="6A3085CF" w14:textId="038600D5" w:rsidR="00E667C3" w:rsidRPr="00395851" w:rsidRDefault="006B4DD9" w:rsidP="00A270FD">
      <w:pPr>
        <w:pStyle w:val="ListParagraph"/>
        <w:spacing w:after="0" w:line="360" w:lineRule="auto"/>
        <w:ind w:left="0"/>
        <w:jc w:val="both"/>
        <w:rPr>
          <w:rFonts w:cstheme="minorHAnsi"/>
          <w:i/>
          <w:color w:val="000000"/>
          <w:sz w:val="28"/>
          <w:szCs w:val="24"/>
        </w:rPr>
      </w:pPr>
      <w:r w:rsidRPr="00395851">
        <w:rPr>
          <w:rFonts w:eastAsia="Calibri" w:cstheme="minorHAnsi"/>
          <w:color w:val="000000"/>
          <w:sz w:val="24"/>
        </w:rPr>
        <w:t xml:space="preserve">  </w:t>
      </w:r>
      <w:r w:rsidRPr="00395851">
        <w:rPr>
          <w:rFonts w:eastAsia="Calibri" w:cstheme="minorHAnsi"/>
          <w:color w:val="000000"/>
          <w:sz w:val="24"/>
        </w:rPr>
        <w:tab/>
      </w:r>
      <w:r w:rsidR="00020272" w:rsidRPr="00395851">
        <w:rPr>
          <w:rFonts w:eastAsia="Calibri" w:cstheme="minorHAnsi"/>
          <w:color w:val="000000"/>
          <w:sz w:val="24"/>
        </w:rPr>
        <w:t>{dev,</w:t>
      </w:r>
      <w:r w:rsidRPr="00395851">
        <w:rPr>
          <w:rFonts w:eastAsia="Calibri" w:cstheme="minorHAnsi"/>
          <w:color w:val="000000"/>
          <w:sz w:val="24"/>
        </w:rPr>
        <w:t xml:space="preserve"> </w:t>
      </w:r>
      <w:r w:rsidR="00020272" w:rsidRPr="00395851">
        <w:rPr>
          <w:rFonts w:eastAsia="Calibri" w:cstheme="minorHAnsi"/>
          <w:color w:val="000000"/>
          <w:sz w:val="24"/>
        </w:rPr>
        <w:t>QC,</w:t>
      </w:r>
      <w:r w:rsidRPr="00395851">
        <w:rPr>
          <w:rFonts w:eastAsia="Calibri" w:cstheme="minorHAnsi"/>
          <w:color w:val="000000"/>
          <w:sz w:val="24"/>
        </w:rPr>
        <w:t xml:space="preserve"> </w:t>
      </w:r>
      <w:r w:rsidR="00020272" w:rsidRPr="00395851">
        <w:rPr>
          <w:rFonts w:eastAsia="Calibri" w:cstheme="minorHAnsi"/>
          <w:color w:val="000000"/>
          <w:sz w:val="24"/>
        </w:rPr>
        <w:t>Pre-prod,</w:t>
      </w:r>
      <w:r w:rsidRPr="00395851">
        <w:rPr>
          <w:rFonts w:eastAsia="Calibri" w:cstheme="minorHAnsi"/>
          <w:color w:val="000000"/>
          <w:sz w:val="24"/>
        </w:rPr>
        <w:t xml:space="preserve"> </w:t>
      </w:r>
      <w:r w:rsidR="00020272" w:rsidRPr="00395851">
        <w:rPr>
          <w:rFonts w:eastAsia="Calibri" w:cstheme="minorHAnsi"/>
          <w:color w:val="000000"/>
          <w:sz w:val="24"/>
        </w:rPr>
        <w:t>prod}</w:t>
      </w:r>
    </w:p>
    <w:p w14:paraId="628A5294" w14:textId="77777777" w:rsidR="00E667C3" w:rsidRPr="00395851" w:rsidRDefault="00020272" w:rsidP="00A270FD">
      <w:pPr>
        <w:pStyle w:val="ListParagraph"/>
        <w:numPr>
          <w:ilvl w:val="0"/>
          <w:numId w:val="7"/>
        </w:numPr>
        <w:spacing w:after="0" w:line="360" w:lineRule="auto"/>
        <w:jc w:val="both"/>
        <w:rPr>
          <w:rFonts w:cstheme="minorHAnsi"/>
          <w:i/>
          <w:color w:val="000000"/>
          <w:sz w:val="28"/>
          <w:szCs w:val="24"/>
        </w:rPr>
      </w:pPr>
      <w:r w:rsidRPr="00395851">
        <w:rPr>
          <w:rFonts w:eastAsia="Calibri" w:cstheme="minorHAnsi"/>
          <w:color w:val="000000"/>
          <w:sz w:val="24"/>
        </w:rPr>
        <w:t>Designed and delivered the code on-time with quality.</w:t>
      </w:r>
    </w:p>
    <w:p w14:paraId="6F8EE5AF" w14:textId="77777777" w:rsidR="00E667C3" w:rsidRPr="00395851" w:rsidRDefault="00020272" w:rsidP="00A270FD">
      <w:pPr>
        <w:pStyle w:val="ListParagraph"/>
        <w:numPr>
          <w:ilvl w:val="0"/>
          <w:numId w:val="7"/>
        </w:numPr>
        <w:spacing w:after="0" w:line="360" w:lineRule="auto"/>
        <w:jc w:val="both"/>
        <w:rPr>
          <w:rFonts w:cstheme="minorHAnsi"/>
          <w:i/>
          <w:color w:val="000000"/>
          <w:sz w:val="28"/>
          <w:szCs w:val="24"/>
        </w:rPr>
      </w:pPr>
      <w:r w:rsidRPr="00395851">
        <w:rPr>
          <w:rFonts w:eastAsia="Calibri" w:cstheme="minorHAnsi"/>
          <w:color w:val="000000"/>
          <w:sz w:val="24"/>
        </w:rPr>
        <w:t>Communicated with Client on regular basis and updates status.</w:t>
      </w:r>
    </w:p>
    <w:p w14:paraId="580E5652" w14:textId="77777777" w:rsidR="00E667C3" w:rsidRPr="00395851" w:rsidRDefault="00020272" w:rsidP="00A270FD">
      <w:pPr>
        <w:pStyle w:val="ListParagraph"/>
        <w:numPr>
          <w:ilvl w:val="0"/>
          <w:numId w:val="7"/>
        </w:numPr>
        <w:spacing w:after="0" w:line="360" w:lineRule="auto"/>
        <w:jc w:val="both"/>
        <w:rPr>
          <w:rFonts w:cstheme="minorHAnsi"/>
          <w:i/>
          <w:color w:val="000000"/>
          <w:sz w:val="28"/>
          <w:szCs w:val="24"/>
        </w:rPr>
      </w:pPr>
      <w:r w:rsidRPr="00395851">
        <w:rPr>
          <w:rFonts w:eastAsia="Calibri" w:cstheme="minorHAnsi"/>
          <w:color w:val="000000"/>
          <w:sz w:val="24"/>
        </w:rPr>
        <w:t>Organized requirement review meetings and solved queries regarding ambiguous requirements.</w:t>
      </w:r>
    </w:p>
    <w:p w14:paraId="3912696C" w14:textId="77777777" w:rsidR="00E667C3" w:rsidRPr="00395851" w:rsidRDefault="00020272" w:rsidP="00A270FD">
      <w:pPr>
        <w:pStyle w:val="ListParagraph"/>
        <w:numPr>
          <w:ilvl w:val="0"/>
          <w:numId w:val="7"/>
        </w:numPr>
        <w:spacing w:after="0" w:line="360" w:lineRule="auto"/>
        <w:jc w:val="both"/>
        <w:rPr>
          <w:rFonts w:cstheme="minorHAnsi"/>
          <w:i/>
          <w:color w:val="000000"/>
          <w:sz w:val="28"/>
          <w:szCs w:val="24"/>
        </w:rPr>
      </w:pPr>
      <w:r w:rsidRPr="00395851">
        <w:rPr>
          <w:rFonts w:eastAsia="Calibri" w:cstheme="minorHAnsi"/>
          <w:color w:val="000000"/>
          <w:sz w:val="24"/>
        </w:rPr>
        <w:t>Fixed defects during testing phase.</w:t>
      </w:r>
    </w:p>
    <w:p w14:paraId="126321B7" w14:textId="5A1FE140" w:rsidR="00E667C3" w:rsidRPr="00452534" w:rsidRDefault="00020272" w:rsidP="00A270FD">
      <w:pPr>
        <w:pStyle w:val="ListParagraph"/>
        <w:numPr>
          <w:ilvl w:val="0"/>
          <w:numId w:val="7"/>
        </w:numPr>
        <w:spacing w:after="0" w:line="240" w:lineRule="auto"/>
        <w:jc w:val="both"/>
        <w:rPr>
          <w:rFonts w:cstheme="minorHAnsi"/>
          <w:i/>
          <w:color w:val="000000"/>
          <w:sz w:val="28"/>
          <w:szCs w:val="24"/>
        </w:rPr>
      </w:pPr>
      <w:r w:rsidRPr="00395851">
        <w:rPr>
          <w:rFonts w:eastAsia="Calibri" w:cstheme="minorHAnsi"/>
          <w:color w:val="000000"/>
          <w:sz w:val="24"/>
        </w:rPr>
        <w:t>Created and maintained process oriented documents for project.</w:t>
      </w:r>
    </w:p>
    <w:p w14:paraId="78D0581F" w14:textId="77777777" w:rsidR="00452534" w:rsidRDefault="00452534" w:rsidP="00A270FD">
      <w:pPr>
        <w:spacing w:after="0" w:line="240" w:lineRule="auto"/>
        <w:jc w:val="both"/>
        <w:rPr>
          <w:rFonts w:cstheme="minorHAnsi"/>
          <w:i/>
          <w:color w:val="000000"/>
          <w:sz w:val="28"/>
          <w:szCs w:val="24"/>
        </w:rPr>
      </w:pPr>
    </w:p>
    <w:p w14:paraId="3EFC8FAE" w14:textId="77777777" w:rsidR="00452534" w:rsidRDefault="00452534" w:rsidP="00A270FD">
      <w:pPr>
        <w:spacing w:after="0" w:line="240" w:lineRule="auto"/>
        <w:jc w:val="both"/>
        <w:rPr>
          <w:rFonts w:cstheme="minorHAnsi"/>
          <w:i/>
          <w:color w:val="000000"/>
          <w:sz w:val="28"/>
          <w:szCs w:val="24"/>
        </w:rPr>
      </w:pPr>
    </w:p>
    <w:p w14:paraId="3D5596C5" w14:textId="77777777" w:rsidR="0089089E" w:rsidRPr="00395851" w:rsidRDefault="0089089E" w:rsidP="0089089E">
      <w:pPr>
        <w:pBdr>
          <w:top w:val="nil"/>
          <w:left w:val="nil"/>
          <w:bottom w:val="nil"/>
          <w:right w:val="nil"/>
          <w:between w:val="nil"/>
        </w:pBdr>
        <w:spacing w:before="240" w:after="60" w:line="240" w:lineRule="auto"/>
        <w:jc w:val="both"/>
        <w:rPr>
          <w:rFonts w:eastAsia="Calibri" w:cstheme="minorHAnsi"/>
          <w:b/>
          <w:color w:val="000000"/>
          <w:sz w:val="24"/>
        </w:rPr>
      </w:pPr>
      <w:r w:rsidRPr="00395851">
        <w:rPr>
          <w:rFonts w:eastAsia="Calibri" w:cstheme="minorHAnsi"/>
          <w:b/>
          <w:color w:val="000000"/>
          <w:sz w:val="24"/>
        </w:rPr>
        <w:t>Education:</w:t>
      </w:r>
    </w:p>
    <w:p w14:paraId="1785D385" w14:textId="77777777" w:rsidR="0089089E" w:rsidRPr="002B7379" w:rsidRDefault="0089089E" w:rsidP="0089089E">
      <w:pPr>
        <w:numPr>
          <w:ilvl w:val="0"/>
          <w:numId w:val="6"/>
        </w:numPr>
        <w:spacing w:before="100" w:after="100" w:line="240" w:lineRule="auto"/>
        <w:jc w:val="both"/>
        <w:rPr>
          <w:rFonts w:eastAsia="Calibri" w:cstheme="minorHAnsi"/>
          <w:color w:val="000000"/>
          <w:sz w:val="24"/>
        </w:rPr>
      </w:pPr>
      <w:r w:rsidRPr="002B7379">
        <w:rPr>
          <w:rFonts w:eastAsia="Calibri" w:cstheme="minorHAnsi"/>
          <w:color w:val="000000"/>
          <w:sz w:val="24"/>
        </w:rPr>
        <w:t>Completed Bachelor in Electronics and Communication Engineering from P.R.VITS  college of Engineering (Affiliated to JNTUA University), Kavali. A.P</w:t>
      </w:r>
    </w:p>
    <w:p w14:paraId="04104187" w14:textId="77777777" w:rsidR="0089089E" w:rsidRPr="002B7379" w:rsidRDefault="0089089E" w:rsidP="0089089E">
      <w:pPr>
        <w:numPr>
          <w:ilvl w:val="0"/>
          <w:numId w:val="6"/>
        </w:numPr>
        <w:spacing w:before="100" w:after="100" w:line="240" w:lineRule="auto"/>
        <w:jc w:val="both"/>
        <w:rPr>
          <w:rFonts w:eastAsia="Calibri" w:cstheme="minorHAnsi"/>
          <w:color w:val="000000"/>
          <w:sz w:val="24"/>
        </w:rPr>
      </w:pPr>
      <w:r w:rsidRPr="002B7379">
        <w:rPr>
          <w:rFonts w:eastAsia="Calibri" w:cstheme="minorHAnsi"/>
          <w:color w:val="000000"/>
          <w:sz w:val="24"/>
        </w:rPr>
        <w:t>Completed Secondary Education with 86%from Narayana , Nellore.</w:t>
      </w:r>
    </w:p>
    <w:p w14:paraId="7EAE91F6" w14:textId="77777777" w:rsidR="0089089E" w:rsidRDefault="0089089E" w:rsidP="0089089E">
      <w:pPr>
        <w:jc w:val="both"/>
        <w:rPr>
          <w:rFonts w:ascii="Calibri" w:eastAsia="Calibri" w:hAnsi="Calibri" w:cs="Calibri"/>
          <w:b/>
          <w:u w:val="single"/>
        </w:rPr>
      </w:pPr>
    </w:p>
    <w:p w14:paraId="0A2273DF" w14:textId="77777777" w:rsidR="0089089E" w:rsidRDefault="0089089E" w:rsidP="0089089E">
      <w:pPr>
        <w:spacing w:line="240" w:lineRule="auto"/>
        <w:rPr>
          <w:rFonts w:ascii="Calibri" w:eastAsia="Calibri" w:hAnsi="Calibri" w:cs="Calibri"/>
          <w:b/>
          <w:u w:val="single"/>
        </w:rPr>
      </w:pPr>
      <w:r>
        <w:rPr>
          <w:b/>
          <w:u w:val="single"/>
        </w:rPr>
        <w:t>PERSONAL PROFILE</w:t>
      </w:r>
    </w:p>
    <w:p w14:paraId="66C3DBE5" w14:textId="333D4D8A" w:rsidR="0089089E" w:rsidRPr="002B7379" w:rsidRDefault="002B7379" w:rsidP="0089089E">
      <w:pPr>
        <w:spacing w:line="240" w:lineRule="auto"/>
        <w:rPr>
          <w:rFonts w:eastAsia="Calibri" w:cstheme="minorHAnsi"/>
          <w:color w:val="000000"/>
          <w:sz w:val="24"/>
        </w:rPr>
      </w:pPr>
      <w:r>
        <w:rPr>
          <w:rFonts w:eastAsia="Calibri" w:cstheme="minorHAnsi"/>
          <w:color w:val="000000"/>
          <w:sz w:val="24"/>
        </w:rPr>
        <w:t xml:space="preserve">Name   </w:t>
      </w:r>
      <w:r>
        <w:rPr>
          <w:rFonts w:eastAsia="Calibri" w:cstheme="minorHAnsi"/>
          <w:color w:val="000000"/>
          <w:sz w:val="24"/>
        </w:rPr>
        <w:tab/>
        <w:t xml:space="preserve">     </w:t>
      </w:r>
      <w:r w:rsidR="0089089E" w:rsidRPr="002B7379">
        <w:rPr>
          <w:rFonts w:eastAsia="Calibri" w:cstheme="minorHAnsi"/>
          <w:color w:val="000000"/>
          <w:sz w:val="24"/>
        </w:rPr>
        <w:t xml:space="preserve">:  </w:t>
      </w:r>
      <w:r>
        <w:rPr>
          <w:rFonts w:eastAsia="Calibri" w:cstheme="minorHAnsi"/>
          <w:color w:val="000000"/>
          <w:sz w:val="24"/>
        </w:rPr>
        <w:t xml:space="preserve">voleti venkata </w:t>
      </w:r>
      <w:r w:rsidR="0089089E" w:rsidRPr="002B7379">
        <w:rPr>
          <w:rFonts w:eastAsia="Calibri" w:cstheme="minorHAnsi"/>
          <w:color w:val="000000"/>
          <w:sz w:val="24"/>
        </w:rPr>
        <w:t>Manideep kumar</w:t>
      </w:r>
    </w:p>
    <w:p w14:paraId="02D7CEA4" w14:textId="77777777" w:rsidR="0089089E" w:rsidRPr="002B7379" w:rsidRDefault="0089089E" w:rsidP="0089089E">
      <w:pPr>
        <w:spacing w:line="240" w:lineRule="auto"/>
        <w:rPr>
          <w:rFonts w:eastAsia="Calibri" w:cstheme="minorHAnsi"/>
          <w:color w:val="000000"/>
          <w:sz w:val="24"/>
        </w:rPr>
      </w:pPr>
      <w:r w:rsidRPr="002B7379">
        <w:rPr>
          <w:rFonts w:eastAsia="Calibri" w:cstheme="minorHAnsi"/>
          <w:color w:val="000000"/>
          <w:sz w:val="24"/>
        </w:rPr>
        <w:t>Date of Birth</w:t>
      </w:r>
      <w:r w:rsidRPr="002B7379">
        <w:rPr>
          <w:rFonts w:eastAsia="Calibri" w:cstheme="minorHAnsi"/>
          <w:color w:val="000000"/>
          <w:sz w:val="24"/>
        </w:rPr>
        <w:tab/>
        <w:t xml:space="preserve">     :   12-June-1994</w:t>
      </w:r>
    </w:p>
    <w:p w14:paraId="2C1F1304" w14:textId="77777777" w:rsidR="0089089E" w:rsidRPr="002B7379" w:rsidRDefault="0089089E" w:rsidP="0089089E">
      <w:pPr>
        <w:spacing w:line="240" w:lineRule="auto"/>
        <w:rPr>
          <w:rFonts w:eastAsia="Calibri" w:cstheme="minorHAnsi"/>
          <w:color w:val="000000"/>
          <w:sz w:val="24"/>
        </w:rPr>
      </w:pPr>
      <w:r w:rsidRPr="002B7379">
        <w:rPr>
          <w:rFonts w:eastAsia="Calibri" w:cstheme="minorHAnsi"/>
          <w:color w:val="000000"/>
          <w:sz w:val="24"/>
        </w:rPr>
        <w:t>Nationality</w:t>
      </w:r>
      <w:r w:rsidRPr="002B7379">
        <w:rPr>
          <w:rFonts w:eastAsia="Calibri" w:cstheme="minorHAnsi"/>
          <w:color w:val="000000"/>
          <w:sz w:val="24"/>
        </w:rPr>
        <w:tab/>
        <w:t xml:space="preserve">     :    INDIAN</w:t>
      </w:r>
    </w:p>
    <w:p w14:paraId="3F294517" w14:textId="77777777" w:rsidR="0089089E" w:rsidRPr="002B7379" w:rsidRDefault="0089089E" w:rsidP="0089089E">
      <w:pPr>
        <w:spacing w:line="240" w:lineRule="auto"/>
        <w:rPr>
          <w:rFonts w:eastAsia="Calibri" w:cstheme="minorHAnsi"/>
          <w:color w:val="000000"/>
          <w:sz w:val="24"/>
        </w:rPr>
      </w:pPr>
      <w:r w:rsidRPr="002B7379">
        <w:rPr>
          <w:rFonts w:eastAsia="Calibri" w:cstheme="minorHAnsi"/>
          <w:color w:val="000000"/>
          <w:sz w:val="24"/>
        </w:rPr>
        <w:t>Marital Status</w:t>
      </w:r>
      <w:r w:rsidRPr="002B7379">
        <w:rPr>
          <w:rFonts w:eastAsia="Calibri" w:cstheme="minorHAnsi"/>
          <w:color w:val="000000"/>
          <w:sz w:val="24"/>
        </w:rPr>
        <w:tab/>
        <w:t xml:space="preserve">     :   Married</w:t>
      </w:r>
    </w:p>
    <w:p w14:paraId="2D4C5C86" w14:textId="77777777" w:rsidR="0089089E" w:rsidRPr="002B7379" w:rsidRDefault="0089089E" w:rsidP="0089089E">
      <w:pPr>
        <w:spacing w:line="240" w:lineRule="auto"/>
        <w:rPr>
          <w:rFonts w:eastAsia="Calibri" w:cstheme="minorHAnsi"/>
          <w:color w:val="000000"/>
          <w:sz w:val="24"/>
        </w:rPr>
      </w:pPr>
      <w:r w:rsidRPr="002B7379">
        <w:rPr>
          <w:rFonts w:eastAsia="Calibri" w:cstheme="minorHAnsi"/>
          <w:color w:val="000000"/>
          <w:sz w:val="24"/>
        </w:rPr>
        <w:t>Place</w:t>
      </w:r>
      <w:r w:rsidRPr="002B7379">
        <w:rPr>
          <w:rFonts w:eastAsia="Calibri" w:cstheme="minorHAnsi"/>
          <w:color w:val="000000"/>
          <w:sz w:val="24"/>
        </w:rPr>
        <w:tab/>
        <w:t xml:space="preserve">                    :   Hyderabad</w:t>
      </w:r>
    </w:p>
    <w:p w14:paraId="658639FF" w14:textId="77777777" w:rsidR="0089089E" w:rsidRDefault="0089089E" w:rsidP="0089089E">
      <w:pPr>
        <w:spacing w:line="240" w:lineRule="auto"/>
        <w:ind w:left="1440" w:hanging="1440"/>
        <w:jc w:val="right"/>
        <w:rPr>
          <w:rFonts w:ascii="Calibri" w:eastAsia="Calibri" w:hAnsi="Calibri" w:cs="Calibri"/>
          <w:sz w:val="20"/>
          <w:szCs w:val="20"/>
        </w:rPr>
      </w:pPr>
      <w:r>
        <w:tab/>
      </w:r>
      <w:r>
        <w:tab/>
      </w:r>
      <w:r>
        <w:tab/>
      </w:r>
      <w:r>
        <w:tab/>
      </w:r>
      <w:r>
        <w:tab/>
      </w:r>
      <w:r>
        <w:tab/>
      </w:r>
      <w:r>
        <w:tab/>
        <w:t>Thanks,</w:t>
      </w:r>
      <w:r>
        <w:br/>
        <w:t xml:space="preserve">Manideep </w:t>
      </w:r>
    </w:p>
    <w:p w14:paraId="7A20E78A" w14:textId="77777777" w:rsidR="00452534" w:rsidRDefault="00452534" w:rsidP="00A270FD">
      <w:pPr>
        <w:spacing w:after="0" w:line="240" w:lineRule="auto"/>
        <w:jc w:val="both"/>
        <w:rPr>
          <w:rFonts w:cstheme="minorHAnsi"/>
          <w:i/>
          <w:color w:val="000000"/>
          <w:sz w:val="28"/>
          <w:szCs w:val="24"/>
        </w:rPr>
      </w:pPr>
    </w:p>
    <w:p w14:paraId="5B5F9776" w14:textId="77777777" w:rsidR="00452534" w:rsidRDefault="00452534" w:rsidP="00A270FD">
      <w:pPr>
        <w:spacing w:after="0" w:line="240" w:lineRule="auto"/>
        <w:jc w:val="both"/>
        <w:rPr>
          <w:rFonts w:cstheme="minorHAnsi"/>
          <w:i/>
          <w:color w:val="000000"/>
          <w:sz w:val="28"/>
          <w:szCs w:val="24"/>
        </w:rPr>
      </w:pPr>
    </w:p>
    <w:p w14:paraId="76BB6FE7" w14:textId="696BEA1D" w:rsidR="00452534" w:rsidRPr="008A367C" w:rsidRDefault="00452534" w:rsidP="00A270FD">
      <w:pPr>
        <w:spacing w:after="0" w:line="240" w:lineRule="auto"/>
        <w:jc w:val="both"/>
        <w:rPr>
          <w:rFonts w:eastAsia="Calibri" w:cstheme="minorHAnsi"/>
          <w:color w:val="000000"/>
          <w:sz w:val="24"/>
        </w:rPr>
      </w:pPr>
    </w:p>
    <w:sectPr w:rsidR="00452534" w:rsidRPr="008A367C" w:rsidSect="00D32155">
      <w:headerReference w:type="default" r:id="rId10"/>
      <w:footerReference w:type="default" r:id="rId11"/>
      <w:footerReference w:type="first" r:id="rId12"/>
      <w:pgSz w:w="15840" w:h="24480" w:code="3"/>
      <w:pgMar w:top="1094" w:right="1800" w:bottom="1440" w:left="1276" w:header="454" w:footer="835" w:gutter="0"/>
      <w:pgNumType w:start="1"/>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0CF3211" w14:textId="77777777" w:rsidR="00AF0E41" w:rsidRDefault="00AF0E41">
      <w:pPr>
        <w:spacing w:after="0" w:line="240" w:lineRule="auto"/>
      </w:pPr>
      <w:r>
        <w:separator/>
      </w:r>
    </w:p>
  </w:endnote>
  <w:endnote w:type="continuationSeparator" w:id="0">
    <w:p w14:paraId="5FD22D1A" w14:textId="77777777" w:rsidR="00AF0E41" w:rsidRDefault="00AF0E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Noto Sans Symbols">
    <w:altName w:val="Times New Roman"/>
    <w:panose1 w:val="00000000000000000000"/>
    <w:charset w:val="00"/>
    <w:family w:val="roman"/>
    <w:notTrueType/>
    <w:pitch w:val="default"/>
  </w:font>
  <w:font w:name="OpenSymbol">
    <w:altName w:val="Cambria"/>
    <w:panose1 w:val="00000000000000000000"/>
    <w:charset w:val="00"/>
    <w:family w:val="roman"/>
    <w:notTrueType/>
    <w:pitch w:val="default"/>
  </w:font>
  <w:font w:name="Liberation Sans">
    <w:altName w:val="Arial"/>
    <w:panose1 w:val="00000000000000000000"/>
    <w:charset w:val="00"/>
    <w:family w:val="roman"/>
    <w:notTrueType/>
    <w:pitch w:val="default"/>
  </w:font>
  <w:font w:name="Microsoft YaHei">
    <w:panose1 w:val="020B0503020204020204"/>
    <w:charset w:val="86"/>
    <w:family w:val="swiss"/>
    <w:pitch w:val="variable"/>
    <w:sig w:usb0="80000287" w:usb1="2ACF3C50" w:usb2="00000016" w:usb3="00000000" w:csb0="0004001F" w:csb1="00000000"/>
  </w:font>
  <w:font w:name="Mangal">
    <w:altName w:val="Courier New"/>
    <w:panose1 w:val="00000400000000000000"/>
    <w:charset w:val="01"/>
    <w:family w:val="roman"/>
    <w:notTrueType/>
    <w:pitch w:val="variable"/>
    <w:sig w:usb0="00002000" w:usb1="00000000" w:usb2="00000000" w:usb3="00000000" w:csb0="00000000" w:csb1="00000000"/>
  </w:font>
  <w:font w:name="Arial Bold">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ndara">
    <w:panose1 w:val="020E0502030303020204"/>
    <w:charset w:val="00"/>
    <w:family w:val="swiss"/>
    <w:pitch w:val="variable"/>
    <w:sig w:usb0="A00002EF" w:usb1="4000A44B" w:usb2="00000000" w:usb3="00000000" w:csb0="0000019F" w:csb1="00000000"/>
  </w:font>
  <w:font w:name="Cambria">
    <w:panose1 w:val="02040503050406030204"/>
    <w:charset w:val="00"/>
    <w:family w:val="roman"/>
    <w:pitch w:val="variable"/>
    <w:sig w:usb0="E00006FF" w:usb1="420024FF" w:usb2="02000000" w:usb3="00000000" w:csb0="0000019F" w:csb1="00000000"/>
  </w:font>
  <w:font w:name="Gautami">
    <w:panose1 w:val="020B0502040204020203"/>
    <w:charset w:val="00"/>
    <w:family w:val="swiss"/>
    <w:pitch w:val="variable"/>
    <w:sig w:usb0="002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0D97D0" w14:textId="77777777" w:rsidR="00E667C3" w:rsidRDefault="00E667C3">
    <w:pPr>
      <w:pBdr>
        <w:top w:val="nil"/>
        <w:left w:val="nil"/>
        <w:bottom w:val="nil"/>
        <w:right w:val="nil"/>
        <w:between w:val="nil"/>
      </w:pBdr>
      <w:tabs>
        <w:tab w:val="center" w:pos="4320"/>
        <w:tab w:val="right" w:pos="8640"/>
      </w:tabs>
      <w:spacing w:after="60" w:line="240" w:lineRule="auto"/>
      <w:ind w:right="360"/>
      <w:rPr>
        <w:rFonts w:ascii="Arial" w:eastAsia="Arial" w:hAnsi="Arial" w:cs="Arial"/>
        <w:i/>
        <w:color w:val="000000"/>
        <w:sz w:val="20"/>
        <w:szCs w:val="2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9A8826" w14:textId="77777777" w:rsidR="00E667C3" w:rsidRDefault="00020272">
    <w:pPr>
      <w:pBdr>
        <w:top w:val="nil"/>
        <w:left w:val="nil"/>
        <w:bottom w:val="nil"/>
        <w:right w:val="nil"/>
        <w:between w:val="nil"/>
      </w:pBdr>
      <w:tabs>
        <w:tab w:val="center" w:pos="4320"/>
        <w:tab w:val="right" w:pos="8640"/>
        <w:tab w:val="center" w:pos="4320"/>
        <w:tab w:val="right" w:pos="8640"/>
      </w:tabs>
      <w:spacing w:after="60" w:line="240" w:lineRule="auto"/>
      <w:rPr>
        <w:rFonts w:ascii="Arial" w:eastAsia="Arial" w:hAnsi="Arial" w:cs="Arial"/>
        <w:i/>
        <w:color w:val="000000"/>
        <w:sz w:val="20"/>
        <w:szCs w:val="20"/>
      </w:rPr>
    </w:pPr>
    <w:r>
      <w:rPr>
        <w:rFonts w:ascii="Arial" w:eastAsia="Arial" w:hAnsi="Arial" w:cs="Arial"/>
        <w:i/>
        <w:color w:val="000000"/>
        <w:sz w:val="20"/>
        <w:szCs w:val="20"/>
      </w:rPr>
      <w:tab/>
    </w:r>
    <w:r>
      <w:rPr>
        <w:rFonts w:ascii="Arial" w:eastAsia="Arial" w:hAnsi="Arial" w:cs="Arial"/>
        <w:i/>
        <w:color w:val="000000"/>
        <w:sz w:val="20"/>
        <w:szCs w:val="20"/>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D7D9E59" w14:textId="77777777" w:rsidR="00AF0E41" w:rsidRDefault="00AF0E41">
      <w:pPr>
        <w:spacing w:after="0" w:line="240" w:lineRule="auto"/>
      </w:pPr>
      <w:r>
        <w:separator/>
      </w:r>
    </w:p>
  </w:footnote>
  <w:footnote w:type="continuationSeparator" w:id="0">
    <w:p w14:paraId="04F4178E" w14:textId="77777777" w:rsidR="00AF0E41" w:rsidRDefault="00AF0E4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34E980" w14:textId="77777777" w:rsidR="00E667C3" w:rsidRDefault="00E667C3">
    <w:pPr>
      <w:pBdr>
        <w:top w:val="nil"/>
        <w:left w:val="nil"/>
        <w:bottom w:val="nil"/>
        <w:right w:val="nil"/>
        <w:between w:val="nil"/>
      </w:pBdr>
      <w:tabs>
        <w:tab w:val="center" w:pos="4320"/>
        <w:tab w:val="right" w:pos="8640"/>
      </w:tabs>
      <w:spacing w:after="60" w:line="240" w:lineRule="auto"/>
      <w:jc w:val="right"/>
      <w:rPr>
        <w:rFonts w:ascii="Arial" w:eastAsia="Arial" w:hAnsi="Arial" w:cs="Arial"/>
        <w:i/>
        <w:color w:val="000000"/>
        <w:sz w:val="20"/>
        <w:szCs w:val="20"/>
      </w:rPr>
    </w:pPr>
  </w:p>
  <w:p w14:paraId="64EE8A6C" w14:textId="77777777" w:rsidR="00E667C3" w:rsidRDefault="00E667C3">
    <w:pPr>
      <w:pBdr>
        <w:top w:val="nil"/>
        <w:left w:val="nil"/>
        <w:bottom w:val="single" w:sz="4" w:space="1" w:color="000000"/>
        <w:right w:val="nil"/>
        <w:between w:val="nil"/>
      </w:pBdr>
      <w:tabs>
        <w:tab w:val="center" w:pos="4320"/>
        <w:tab w:val="right" w:pos="8640"/>
      </w:tabs>
      <w:spacing w:after="60" w:line="240" w:lineRule="auto"/>
      <w:jc w:val="right"/>
      <w:rPr>
        <w:rFonts w:ascii="Arial" w:eastAsia="Arial" w:hAnsi="Arial" w:cs="Arial"/>
        <w:i/>
        <w:smallCaps/>
        <w:color w:val="000000"/>
        <w:sz w:val="20"/>
        <w:szCs w:val="20"/>
      </w:rPr>
    </w:pPr>
  </w:p>
  <w:p w14:paraId="2E41308B" w14:textId="77777777" w:rsidR="00E667C3" w:rsidRDefault="00E667C3">
    <w:pPr>
      <w:pBdr>
        <w:top w:val="nil"/>
        <w:left w:val="nil"/>
        <w:bottom w:val="nil"/>
        <w:right w:val="nil"/>
        <w:between w:val="nil"/>
      </w:pBdr>
      <w:tabs>
        <w:tab w:val="center" w:pos="4320"/>
        <w:tab w:val="right" w:pos="8640"/>
        <w:tab w:val="center" w:pos="4320"/>
        <w:tab w:val="right" w:pos="8640"/>
      </w:tabs>
      <w:spacing w:after="60" w:line="240" w:lineRule="auto"/>
      <w:jc w:val="right"/>
      <w:rPr>
        <w:rFonts w:ascii="Arial" w:eastAsia="Arial" w:hAnsi="Arial" w:cs="Arial"/>
        <w:i/>
        <w:color w:val="000000"/>
        <w:sz w:val="20"/>
        <w:szCs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F8034E"/>
    <w:multiLevelType w:val="multilevel"/>
    <w:tmpl w:val="EC9A7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8C75D16"/>
    <w:multiLevelType w:val="hybridMultilevel"/>
    <w:tmpl w:val="1854B3F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0B1553B7"/>
    <w:multiLevelType w:val="multilevel"/>
    <w:tmpl w:val="93581AB0"/>
    <w:lvl w:ilvl="0">
      <w:start w:val="1"/>
      <w:numFmt w:val="bullet"/>
      <w:lvlText w:val=""/>
      <w:lvlJc w:val="left"/>
      <w:pPr>
        <w:ind w:left="720" w:hanging="360"/>
      </w:pPr>
      <w:rPr>
        <w:b/>
      </w:rPr>
    </w:lvl>
    <w:lvl w:ilvl="1">
      <w:start w:val="1"/>
      <w:numFmt w:val="bullet"/>
      <w:lvlText w:val="o"/>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o"/>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o"/>
      <w:lvlJc w:val="left"/>
      <w:pPr>
        <w:ind w:left="5760" w:hanging="360"/>
      </w:pPr>
    </w:lvl>
    <w:lvl w:ilvl="8">
      <w:start w:val="1"/>
      <w:numFmt w:val="bullet"/>
      <w:lvlText w:val=""/>
      <w:lvlJc w:val="left"/>
      <w:pPr>
        <w:ind w:left="6480" w:hanging="360"/>
      </w:pPr>
    </w:lvl>
  </w:abstractNum>
  <w:abstractNum w:abstractNumId="3">
    <w:nsid w:val="0DD13A4C"/>
    <w:multiLevelType w:val="hybridMultilevel"/>
    <w:tmpl w:val="62BACD80"/>
    <w:lvl w:ilvl="0" w:tplc="4009000B">
      <w:start w:val="1"/>
      <w:numFmt w:val="bullet"/>
      <w:lvlText w:val=""/>
      <w:lvlJc w:val="left"/>
      <w:pPr>
        <w:ind w:left="720" w:hanging="360"/>
      </w:pPr>
      <w:rPr>
        <w:rFonts w:ascii="Wingdings" w:hAnsi="Wingding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0FB4149F"/>
    <w:multiLevelType w:val="multilevel"/>
    <w:tmpl w:val="B5DC2C60"/>
    <w:lvl w:ilvl="0">
      <w:start w:val="1"/>
      <w:numFmt w:val="bullet"/>
      <w:lvlText w:val=""/>
      <w:lvlJc w:val="left"/>
      <w:pPr>
        <w:ind w:left="0" w:firstLine="0"/>
      </w:pPr>
      <w:rPr>
        <w:rFonts w:ascii="Wingdings" w:hAnsi="Wingdings" w:hint="default"/>
      </w:r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5">
    <w:nsid w:val="12FF7F57"/>
    <w:multiLevelType w:val="hybridMultilevel"/>
    <w:tmpl w:val="E312E19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18356866"/>
    <w:multiLevelType w:val="multilevel"/>
    <w:tmpl w:val="D854A71E"/>
    <w:lvl w:ilvl="0">
      <w:start w:val="1"/>
      <w:numFmt w:val="bullet"/>
      <w:lvlText w:val=""/>
      <w:lvlJc w:val="left"/>
      <w:pPr>
        <w:ind w:left="0" w:firstLine="0"/>
      </w:p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7">
    <w:nsid w:val="224F70E1"/>
    <w:multiLevelType w:val="multilevel"/>
    <w:tmpl w:val="4DFC1138"/>
    <w:lvl w:ilvl="0">
      <w:start w:val="1"/>
      <w:numFmt w:val="bullet"/>
      <w:lvlText w:val=""/>
      <w:lvlJc w:val="left"/>
      <w:pPr>
        <w:ind w:left="720" w:hanging="360"/>
      </w:pPr>
    </w:lvl>
    <w:lvl w:ilvl="1">
      <w:start w:val="1"/>
      <w:numFmt w:val="bullet"/>
      <w:lvlText w:val="o"/>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o"/>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o"/>
      <w:lvlJc w:val="left"/>
      <w:pPr>
        <w:ind w:left="5760" w:hanging="360"/>
      </w:pPr>
    </w:lvl>
    <w:lvl w:ilvl="8">
      <w:start w:val="1"/>
      <w:numFmt w:val="bullet"/>
      <w:lvlText w:val="▪"/>
      <w:lvlJc w:val="left"/>
      <w:pPr>
        <w:ind w:left="6480" w:hanging="360"/>
      </w:pPr>
    </w:lvl>
  </w:abstractNum>
  <w:abstractNum w:abstractNumId="8">
    <w:nsid w:val="22A01AB0"/>
    <w:multiLevelType w:val="multilevel"/>
    <w:tmpl w:val="B5DC2C60"/>
    <w:lvl w:ilvl="0">
      <w:start w:val="1"/>
      <w:numFmt w:val="bullet"/>
      <w:lvlText w:val=""/>
      <w:lvlJc w:val="left"/>
      <w:pPr>
        <w:ind w:left="0" w:firstLine="0"/>
      </w:pPr>
      <w:rPr>
        <w:rFonts w:ascii="Wingdings" w:hAnsi="Wingdings" w:hint="default"/>
      </w:r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9">
    <w:nsid w:val="252F4030"/>
    <w:multiLevelType w:val="multilevel"/>
    <w:tmpl w:val="B5DC2C60"/>
    <w:lvl w:ilvl="0">
      <w:start w:val="1"/>
      <w:numFmt w:val="bullet"/>
      <w:lvlText w:val=""/>
      <w:lvlJc w:val="left"/>
      <w:pPr>
        <w:ind w:left="0" w:firstLine="0"/>
      </w:pPr>
      <w:rPr>
        <w:rFonts w:ascii="Wingdings" w:hAnsi="Wingdings" w:hint="default"/>
      </w:r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10">
    <w:nsid w:val="31456757"/>
    <w:multiLevelType w:val="multilevel"/>
    <w:tmpl w:val="B5DC2C60"/>
    <w:lvl w:ilvl="0">
      <w:start w:val="1"/>
      <w:numFmt w:val="bullet"/>
      <w:lvlText w:val=""/>
      <w:lvlJc w:val="left"/>
      <w:pPr>
        <w:ind w:left="0" w:firstLine="0"/>
      </w:pPr>
      <w:rPr>
        <w:rFonts w:ascii="Wingdings" w:hAnsi="Wingdings" w:hint="default"/>
      </w:r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11">
    <w:nsid w:val="34C40B66"/>
    <w:multiLevelType w:val="hybridMultilevel"/>
    <w:tmpl w:val="F484149C"/>
    <w:lvl w:ilvl="0" w:tplc="4009000B">
      <w:start w:val="1"/>
      <w:numFmt w:val="bullet"/>
      <w:lvlText w:val=""/>
      <w:lvlJc w:val="left"/>
      <w:pPr>
        <w:ind w:left="-66" w:hanging="360"/>
      </w:pPr>
      <w:rPr>
        <w:rFonts w:ascii="Wingdings" w:hAnsi="Wingdings" w:hint="default"/>
      </w:rPr>
    </w:lvl>
    <w:lvl w:ilvl="1" w:tplc="40090003" w:tentative="1">
      <w:start w:val="1"/>
      <w:numFmt w:val="bullet"/>
      <w:lvlText w:val="o"/>
      <w:lvlJc w:val="left"/>
      <w:pPr>
        <w:ind w:left="654" w:hanging="360"/>
      </w:pPr>
      <w:rPr>
        <w:rFonts w:ascii="Courier New" w:hAnsi="Courier New" w:cs="Courier New" w:hint="default"/>
      </w:rPr>
    </w:lvl>
    <w:lvl w:ilvl="2" w:tplc="40090005" w:tentative="1">
      <w:start w:val="1"/>
      <w:numFmt w:val="bullet"/>
      <w:lvlText w:val=""/>
      <w:lvlJc w:val="left"/>
      <w:pPr>
        <w:ind w:left="1374" w:hanging="360"/>
      </w:pPr>
      <w:rPr>
        <w:rFonts w:ascii="Wingdings" w:hAnsi="Wingdings" w:hint="default"/>
      </w:rPr>
    </w:lvl>
    <w:lvl w:ilvl="3" w:tplc="40090001" w:tentative="1">
      <w:start w:val="1"/>
      <w:numFmt w:val="bullet"/>
      <w:lvlText w:val=""/>
      <w:lvlJc w:val="left"/>
      <w:pPr>
        <w:ind w:left="2094" w:hanging="360"/>
      </w:pPr>
      <w:rPr>
        <w:rFonts w:ascii="Symbol" w:hAnsi="Symbol" w:hint="default"/>
      </w:rPr>
    </w:lvl>
    <w:lvl w:ilvl="4" w:tplc="40090003" w:tentative="1">
      <w:start w:val="1"/>
      <w:numFmt w:val="bullet"/>
      <w:lvlText w:val="o"/>
      <w:lvlJc w:val="left"/>
      <w:pPr>
        <w:ind w:left="2814" w:hanging="360"/>
      </w:pPr>
      <w:rPr>
        <w:rFonts w:ascii="Courier New" w:hAnsi="Courier New" w:cs="Courier New" w:hint="default"/>
      </w:rPr>
    </w:lvl>
    <w:lvl w:ilvl="5" w:tplc="40090005" w:tentative="1">
      <w:start w:val="1"/>
      <w:numFmt w:val="bullet"/>
      <w:lvlText w:val=""/>
      <w:lvlJc w:val="left"/>
      <w:pPr>
        <w:ind w:left="3534" w:hanging="360"/>
      </w:pPr>
      <w:rPr>
        <w:rFonts w:ascii="Wingdings" w:hAnsi="Wingdings" w:hint="default"/>
      </w:rPr>
    </w:lvl>
    <w:lvl w:ilvl="6" w:tplc="40090001" w:tentative="1">
      <w:start w:val="1"/>
      <w:numFmt w:val="bullet"/>
      <w:lvlText w:val=""/>
      <w:lvlJc w:val="left"/>
      <w:pPr>
        <w:ind w:left="4254" w:hanging="360"/>
      </w:pPr>
      <w:rPr>
        <w:rFonts w:ascii="Symbol" w:hAnsi="Symbol" w:hint="default"/>
      </w:rPr>
    </w:lvl>
    <w:lvl w:ilvl="7" w:tplc="40090003" w:tentative="1">
      <w:start w:val="1"/>
      <w:numFmt w:val="bullet"/>
      <w:lvlText w:val="o"/>
      <w:lvlJc w:val="left"/>
      <w:pPr>
        <w:ind w:left="4974" w:hanging="360"/>
      </w:pPr>
      <w:rPr>
        <w:rFonts w:ascii="Courier New" w:hAnsi="Courier New" w:cs="Courier New" w:hint="default"/>
      </w:rPr>
    </w:lvl>
    <w:lvl w:ilvl="8" w:tplc="40090005" w:tentative="1">
      <w:start w:val="1"/>
      <w:numFmt w:val="bullet"/>
      <w:lvlText w:val=""/>
      <w:lvlJc w:val="left"/>
      <w:pPr>
        <w:ind w:left="5694" w:hanging="360"/>
      </w:pPr>
      <w:rPr>
        <w:rFonts w:ascii="Wingdings" w:hAnsi="Wingdings" w:hint="default"/>
      </w:rPr>
    </w:lvl>
  </w:abstractNum>
  <w:abstractNum w:abstractNumId="12">
    <w:nsid w:val="35E00FD3"/>
    <w:multiLevelType w:val="hybridMultilevel"/>
    <w:tmpl w:val="E7E837D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3655105B"/>
    <w:multiLevelType w:val="hybridMultilevel"/>
    <w:tmpl w:val="D81C6640"/>
    <w:lvl w:ilvl="0" w:tplc="16F88E4E">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3AB628A4"/>
    <w:multiLevelType w:val="hybridMultilevel"/>
    <w:tmpl w:val="8D20A3E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4C56363D"/>
    <w:multiLevelType w:val="hybridMultilevel"/>
    <w:tmpl w:val="F692CA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527933E4"/>
    <w:multiLevelType w:val="hybridMultilevel"/>
    <w:tmpl w:val="FE98AF5A"/>
    <w:lvl w:ilvl="0" w:tplc="4009000B">
      <w:start w:val="1"/>
      <w:numFmt w:val="bullet"/>
      <w:lvlText w:val=""/>
      <w:lvlJc w:val="left"/>
      <w:pPr>
        <w:ind w:left="294" w:hanging="360"/>
      </w:pPr>
      <w:rPr>
        <w:rFonts w:ascii="Wingdings" w:hAnsi="Wingdings" w:hint="default"/>
      </w:rPr>
    </w:lvl>
    <w:lvl w:ilvl="1" w:tplc="40090003" w:tentative="1">
      <w:start w:val="1"/>
      <w:numFmt w:val="bullet"/>
      <w:lvlText w:val="o"/>
      <w:lvlJc w:val="left"/>
      <w:pPr>
        <w:ind w:left="1014" w:hanging="360"/>
      </w:pPr>
      <w:rPr>
        <w:rFonts w:ascii="Courier New" w:hAnsi="Courier New" w:cs="Courier New" w:hint="default"/>
      </w:rPr>
    </w:lvl>
    <w:lvl w:ilvl="2" w:tplc="40090005" w:tentative="1">
      <w:start w:val="1"/>
      <w:numFmt w:val="bullet"/>
      <w:lvlText w:val=""/>
      <w:lvlJc w:val="left"/>
      <w:pPr>
        <w:ind w:left="1734" w:hanging="360"/>
      </w:pPr>
      <w:rPr>
        <w:rFonts w:ascii="Wingdings" w:hAnsi="Wingdings" w:hint="default"/>
      </w:rPr>
    </w:lvl>
    <w:lvl w:ilvl="3" w:tplc="40090001" w:tentative="1">
      <w:start w:val="1"/>
      <w:numFmt w:val="bullet"/>
      <w:lvlText w:val=""/>
      <w:lvlJc w:val="left"/>
      <w:pPr>
        <w:ind w:left="2454" w:hanging="360"/>
      </w:pPr>
      <w:rPr>
        <w:rFonts w:ascii="Symbol" w:hAnsi="Symbol" w:hint="default"/>
      </w:rPr>
    </w:lvl>
    <w:lvl w:ilvl="4" w:tplc="40090003" w:tentative="1">
      <w:start w:val="1"/>
      <w:numFmt w:val="bullet"/>
      <w:lvlText w:val="o"/>
      <w:lvlJc w:val="left"/>
      <w:pPr>
        <w:ind w:left="3174" w:hanging="360"/>
      </w:pPr>
      <w:rPr>
        <w:rFonts w:ascii="Courier New" w:hAnsi="Courier New" w:cs="Courier New" w:hint="default"/>
      </w:rPr>
    </w:lvl>
    <w:lvl w:ilvl="5" w:tplc="40090005" w:tentative="1">
      <w:start w:val="1"/>
      <w:numFmt w:val="bullet"/>
      <w:lvlText w:val=""/>
      <w:lvlJc w:val="left"/>
      <w:pPr>
        <w:ind w:left="3894" w:hanging="360"/>
      </w:pPr>
      <w:rPr>
        <w:rFonts w:ascii="Wingdings" w:hAnsi="Wingdings" w:hint="default"/>
      </w:rPr>
    </w:lvl>
    <w:lvl w:ilvl="6" w:tplc="40090001" w:tentative="1">
      <w:start w:val="1"/>
      <w:numFmt w:val="bullet"/>
      <w:lvlText w:val=""/>
      <w:lvlJc w:val="left"/>
      <w:pPr>
        <w:ind w:left="4614" w:hanging="360"/>
      </w:pPr>
      <w:rPr>
        <w:rFonts w:ascii="Symbol" w:hAnsi="Symbol" w:hint="default"/>
      </w:rPr>
    </w:lvl>
    <w:lvl w:ilvl="7" w:tplc="40090003" w:tentative="1">
      <w:start w:val="1"/>
      <w:numFmt w:val="bullet"/>
      <w:lvlText w:val="o"/>
      <w:lvlJc w:val="left"/>
      <w:pPr>
        <w:ind w:left="5334" w:hanging="360"/>
      </w:pPr>
      <w:rPr>
        <w:rFonts w:ascii="Courier New" w:hAnsi="Courier New" w:cs="Courier New" w:hint="default"/>
      </w:rPr>
    </w:lvl>
    <w:lvl w:ilvl="8" w:tplc="40090005" w:tentative="1">
      <w:start w:val="1"/>
      <w:numFmt w:val="bullet"/>
      <w:lvlText w:val=""/>
      <w:lvlJc w:val="left"/>
      <w:pPr>
        <w:ind w:left="6054" w:hanging="360"/>
      </w:pPr>
      <w:rPr>
        <w:rFonts w:ascii="Wingdings" w:hAnsi="Wingdings" w:hint="default"/>
      </w:rPr>
    </w:lvl>
  </w:abstractNum>
  <w:abstractNum w:abstractNumId="17">
    <w:nsid w:val="5D10661F"/>
    <w:multiLevelType w:val="multilevel"/>
    <w:tmpl w:val="FD3EC6C6"/>
    <w:lvl w:ilvl="0">
      <w:start w:val="1"/>
      <w:numFmt w:val="bullet"/>
      <w:lvlText w:val=""/>
      <w:lvlJc w:val="left"/>
      <w:pPr>
        <w:ind w:left="0" w:firstLine="0"/>
      </w:p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18">
    <w:nsid w:val="69E722D8"/>
    <w:multiLevelType w:val="hybridMultilevel"/>
    <w:tmpl w:val="FC20FC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nsid w:val="6A6A2CF8"/>
    <w:multiLevelType w:val="hybridMultilevel"/>
    <w:tmpl w:val="E646918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7"/>
  </w:num>
  <w:num w:numId="2">
    <w:abstractNumId w:val="2"/>
  </w:num>
  <w:num w:numId="3">
    <w:abstractNumId w:val="6"/>
  </w:num>
  <w:num w:numId="4">
    <w:abstractNumId w:val="17"/>
  </w:num>
  <w:num w:numId="5">
    <w:abstractNumId w:val="13"/>
  </w:num>
  <w:num w:numId="6">
    <w:abstractNumId w:val="4"/>
  </w:num>
  <w:num w:numId="7">
    <w:abstractNumId w:val="9"/>
  </w:num>
  <w:num w:numId="8">
    <w:abstractNumId w:val="10"/>
  </w:num>
  <w:num w:numId="9">
    <w:abstractNumId w:val="8"/>
  </w:num>
  <w:num w:numId="10">
    <w:abstractNumId w:val="0"/>
  </w:num>
  <w:num w:numId="11">
    <w:abstractNumId w:val="18"/>
  </w:num>
  <w:num w:numId="12">
    <w:abstractNumId w:val="5"/>
  </w:num>
  <w:num w:numId="13">
    <w:abstractNumId w:val="11"/>
  </w:num>
  <w:num w:numId="14">
    <w:abstractNumId w:val="16"/>
  </w:num>
  <w:num w:numId="15">
    <w:abstractNumId w:val="15"/>
  </w:num>
  <w:num w:numId="16">
    <w:abstractNumId w:val="1"/>
  </w:num>
  <w:num w:numId="17">
    <w:abstractNumId w:val="12"/>
  </w:num>
  <w:num w:numId="18">
    <w:abstractNumId w:val="3"/>
  </w:num>
  <w:num w:numId="19">
    <w:abstractNumId w:val="19"/>
  </w:num>
  <w:num w:numId="2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67C3"/>
    <w:rsid w:val="0000587E"/>
    <w:rsid w:val="0001258A"/>
    <w:rsid w:val="00020272"/>
    <w:rsid w:val="00052D1D"/>
    <w:rsid w:val="00081F4D"/>
    <w:rsid w:val="000825BA"/>
    <w:rsid w:val="0009311F"/>
    <w:rsid w:val="000A5988"/>
    <w:rsid w:val="000C629A"/>
    <w:rsid w:val="000E4519"/>
    <w:rsid w:val="00114AE9"/>
    <w:rsid w:val="00121A69"/>
    <w:rsid w:val="00161847"/>
    <w:rsid w:val="00162D43"/>
    <w:rsid w:val="001672DE"/>
    <w:rsid w:val="001A79E7"/>
    <w:rsid w:val="001D1965"/>
    <w:rsid w:val="001E5DCB"/>
    <w:rsid w:val="001E7178"/>
    <w:rsid w:val="001F62DB"/>
    <w:rsid w:val="002036D6"/>
    <w:rsid w:val="00287C81"/>
    <w:rsid w:val="00292773"/>
    <w:rsid w:val="002B2CB2"/>
    <w:rsid w:val="002B7379"/>
    <w:rsid w:val="002D3725"/>
    <w:rsid w:val="002D73FE"/>
    <w:rsid w:val="002E1A6E"/>
    <w:rsid w:val="002F1BAB"/>
    <w:rsid w:val="002F27FF"/>
    <w:rsid w:val="002F4A86"/>
    <w:rsid w:val="002F6470"/>
    <w:rsid w:val="00305747"/>
    <w:rsid w:val="00306C78"/>
    <w:rsid w:val="00306F2B"/>
    <w:rsid w:val="003145D6"/>
    <w:rsid w:val="00315AF5"/>
    <w:rsid w:val="003205DE"/>
    <w:rsid w:val="0033541B"/>
    <w:rsid w:val="00336F76"/>
    <w:rsid w:val="0034496E"/>
    <w:rsid w:val="00352292"/>
    <w:rsid w:val="003578CD"/>
    <w:rsid w:val="00364147"/>
    <w:rsid w:val="003728F5"/>
    <w:rsid w:val="003743FC"/>
    <w:rsid w:val="003802E0"/>
    <w:rsid w:val="00380763"/>
    <w:rsid w:val="003869D2"/>
    <w:rsid w:val="00393780"/>
    <w:rsid w:val="00395851"/>
    <w:rsid w:val="003A6CEB"/>
    <w:rsid w:val="003D6DD9"/>
    <w:rsid w:val="003F0F9D"/>
    <w:rsid w:val="0040169E"/>
    <w:rsid w:val="00427A33"/>
    <w:rsid w:val="0043482B"/>
    <w:rsid w:val="004359D0"/>
    <w:rsid w:val="00436044"/>
    <w:rsid w:val="00452534"/>
    <w:rsid w:val="00455ED6"/>
    <w:rsid w:val="004562C0"/>
    <w:rsid w:val="00473B8E"/>
    <w:rsid w:val="00481079"/>
    <w:rsid w:val="004830FA"/>
    <w:rsid w:val="00494C3B"/>
    <w:rsid w:val="0049731C"/>
    <w:rsid w:val="004A713A"/>
    <w:rsid w:val="004D11B0"/>
    <w:rsid w:val="004D2464"/>
    <w:rsid w:val="004E181E"/>
    <w:rsid w:val="005043D3"/>
    <w:rsid w:val="00524164"/>
    <w:rsid w:val="00535220"/>
    <w:rsid w:val="005401B3"/>
    <w:rsid w:val="0054398D"/>
    <w:rsid w:val="00545D4B"/>
    <w:rsid w:val="00585B97"/>
    <w:rsid w:val="00587D8D"/>
    <w:rsid w:val="00592320"/>
    <w:rsid w:val="00594B6F"/>
    <w:rsid w:val="005950A8"/>
    <w:rsid w:val="005A028C"/>
    <w:rsid w:val="005A6330"/>
    <w:rsid w:val="005B34BA"/>
    <w:rsid w:val="005B36B1"/>
    <w:rsid w:val="005B63EE"/>
    <w:rsid w:val="005B7D3E"/>
    <w:rsid w:val="005C65C8"/>
    <w:rsid w:val="005F22A5"/>
    <w:rsid w:val="005F26E9"/>
    <w:rsid w:val="00607C6A"/>
    <w:rsid w:val="0062347C"/>
    <w:rsid w:val="00641957"/>
    <w:rsid w:val="0064538E"/>
    <w:rsid w:val="00645D5A"/>
    <w:rsid w:val="006469A2"/>
    <w:rsid w:val="006530EC"/>
    <w:rsid w:val="006649F1"/>
    <w:rsid w:val="00671C6F"/>
    <w:rsid w:val="00681C04"/>
    <w:rsid w:val="00686635"/>
    <w:rsid w:val="00697A9F"/>
    <w:rsid w:val="006A5142"/>
    <w:rsid w:val="006B4DD9"/>
    <w:rsid w:val="006C6988"/>
    <w:rsid w:val="006D4A45"/>
    <w:rsid w:val="006D5A94"/>
    <w:rsid w:val="00721BF5"/>
    <w:rsid w:val="007255F1"/>
    <w:rsid w:val="00727414"/>
    <w:rsid w:val="00733488"/>
    <w:rsid w:val="0073788B"/>
    <w:rsid w:val="0074012B"/>
    <w:rsid w:val="00745C2E"/>
    <w:rsid w:val="00754133"/>
    <w:rsid w:val="007559EE"/>
    <w:rsid w:val="00755C3A"/>
    <w:rsid w:val="00766974"/>
    <w:rsid w:val="00782EB3"/>
    <w:rsid w:val="00791009"/>
    <w:rsid w:val="007A49A3"/>
    <w:rsid w:val="007A6018"/>
    <w:rsid w:val="007B035D"/>
    <w:rsid w:val="007B1D9A"/>
    <w:rsid w:val="007B3C54"/>
    <w:rsid w:val="007D6A11"/>
    <w:rsid w:val="007D7661"/>
    <w:rsid w:val="007E37E3"/>
    <w:rsid w:val="007E3B20"/>
    <w:rsid w:val="007E5065"/>
    <w:rsid w:val="007F22AE"/>
    <w:rsid w:val="007F5FE6"/>
    <w:rsid w:val="008048E1"/>
    <w:rsid w:val="00823BC2"/>
    <w:rsid w:val="008349FA"/>
    <w:rsid w:val="00845D14"/>
    <w:rsid w:val="00850FE6"/>
    <w:rsid w:val="00850FF4"/>
    <w:rsid w:val="0086161D"/>
    <w:rsid w:val="00864692"/>
    <w:rsid w:val="00887281"/>
    <w:rsid w:val="0089089E"/>
    <w:rsid w:val="008955E7"/>
    <w:rsid w:val="008A367C"/>
    <w:rsid w:val="008A4EC0"/>
    <w:rsid w:val="008B2503"/>
    <w:rsid w:val="008D58D0"/>
    <w:rsid w:val="00900716"/>
    <w:rsid w:val="00903D74"/>
    <w:rsid w:val="009065CB"/>
    <w:rsid w:val="009077D3"/>
    <w:rsid w:val="00907961"/>
    <w:rsid w:val="00910452"/>
    <w:rsid w:val="00912AF5"/>
    <w:rsid w:val="009217F0"/>
    <w:rsid w:val="0092252B"/>
    <w:rsid w:val="009427A9"/>
    <w:rsid w:val="00945E85"/>
    <w:rsid w:val="009464D7"/>
    <w:rsid w:val="009665C2"/>
    <w:rsid w:val="009706B0"/>
    <w:rsid w:val="00977567"/>
    <w:rsid w:val="009822FA"/>
    <w:rsid w:val="00984A85"/>
    <w:rsid w:val="009919CE"/>
    <w:rsid w:val="00992AE5"/>
    <w:rsid w:val="009A5D52"/>
    <w:rsid w:val="009B0D3A"/>
    <w:rsid w:val="009B0FA1"/>
    <w:rsid w:val="009B275C"/>
    <w:rsid w:val="009C1077"/>
    <w:rsid w:val="009C7C62"/>
    <w:rsid w:val="009D6C2F"/>
    <w:rsid w:val="00A00950"/>
    <w:rsid w:val="00A112CF"/>
    <w:rsid w:val="00A16B2D"/>
    <w:rsid w:val="00A22017"/>
    <w:rsid w:val="00A270FD"/>
    <w:rsid w:val="00A44887"/>
    <w:rsid w:val="00A45168"/>
    <w:rsid w:val="00A53910"/>
    <w:rsid w:val="00A613BE"/>
    <w:rsid w:val="00A677F5"/>
    <w:rsid w:val="00A76413"/>
    <w:rsid w:val="00A76F46"/>
    <w:rsid w:val="00A8026D"/>
    <w:rsid w:val="00AA03D8"/>
    <w:rsid w:val="00AA2FDE"/>
    <w:rsid w:val="00AC1A87"/>
    <w:rsid w:val="00AE49A0"/>
    <w:rsid w:val="00AF0E41"/>
    <w:rsid w:val="00AF0EAF"/>
    <w:rsid w:val="00AF2FC3"/>
    <w:rsid w:val="00AF4638"/>
    <w:rsid w:val="00AF7441"/>
    <w:rsid w:val="00B15F4C"/>
    <w:rsid w:val="00B27906"/>
    <w:rsid w:val="00B33379"/>
    <w:rsid w:val="00B42AAB"/>
    <w:rsid w:val="00B50FEF"/>
    <w:rsid w:val="00B569D1"/>
    <w:rsid w:val="00B6138F"/>
    <w:rsid w:val="00B63CE9"/>
    <w:rsid w:val="00B86F09"/>
    <w:rsid w:val="00B8743D"/>
    <w:rsid w:val="00BB6A0A"/>
    <w:rsid w:val="00BC0120"/>
    <w:rsid w:val="00C0152F"/>
    <w:rsid w:val="00C04521"/>
    <w:rsid w:val="00C054E3"/>
    <w:rsid w:val="00C124F0"/>
    <w:rsid w:val="00C1415B"/>
    <w:rsid w:val="00C2505D"/>
    <w:rsid w:val="00C31467"/>
    <w:rsid w:val="00C31AE9"/>
    <w:rsid w:val="00C42859"/>
    <w:rsid w:val="00C54054"/>
    <w:rsid w:val="00C56B17"/>
    <w:rsid w:val="00C65308"/>
    <w:rsid w:val="00C85116"/>
    <w:rsid w:val="00C877A7"/>
    <w:rsid w:val="00C87D8C"/>
    <w:rsid w:val="00C93543"/>
    <w:rsid w:val="00CA0C1B"/>
    <w:rsid w:val="00CA2999"/>
    <w:rsid w:val="00CA30CC"/>
    <w:rsid w:val="00CA6811"/>
    <w:rsid w:val="00CB1D3E"/>
    <w:rsid w:val="00CB59C2"/>
    <w:rsid w:val="00CE55CB"/>
    <w:rsid w:val="00CE5B8A"/>
    <w:rsid w:val="00D0088E"/>
    <w:rsid w:val="00D00DD8"/>
    <w:rsid w:val="00D033D1"/>
    <w:rsid w:val="00D0632F"/>
    <w:rsid w:val="00D15119"/>
    <w:rsid w:val="00D22B08"/>
    <w:rsid w:val="00D26547"/>
    <w:rsid w:val="00D32155"/>
    <w:rsid w:val="00D4022B"/>
    <w:rsid w:val="00D63452"/>
    <w:rsid w:val="00D64C0E"/>
    <w:rsid w:val="00D765BD"/>
    <w:rsid w:val="00D83804"/>
    <w:rsid w:val="00D91109"/>
    <w:rsid w:val="00DA26E3"/>
    <w:rsid w:val="00DA7D5C"/>
    <w:rsid w:val="00DB59CF"/>
    <w:rsid w:val="00DD02E9"/>
    <w:rsid w:val="00DE75D7"/>
    <w:rsid w:val="00DF4E2E"/>
    <w:rsid w:val="00E01095"/>
    <w:rsid w:val="00E04C7C"/>
    <w:rsid w:val="00E11F66"/>
    <w:rsid w:val="00E223E6"/>
    <w:rsid w:val="00E23B07"/>
    <w:rsid w:val="00E2531F"/>
    <w:rsid w:val="00E33E5D"/>
    <w:rsid w:val="00E52BB0"/>
    <w:rsid w:val="00E56EAD"/>
    <w:rsid w:val="00E667C3"/>
    <w:rsid w:val="00E8399C"/>
    <w:rsid w:val="00E83EF8"/>
    <w:rsid w:val="00E87F05"/>
    <w:rsid w:val="00ED444A"/>
    <w:rsid w:val="00ED5FCB"/>
    <w:rsid w:val="00EE7F75"/>
    <w:rsid w:val="00F24AC4"/>
    <w:rsid w:val="00F32307"/>
    <w:rsid w:val="00F348E6"/>
    <w:rsid w:val="00F35DAD"/>
    <w:rsid w:val="00F43D6A"/>
    <w:rsid w:val="00F47E7A"/>
    <w:rsid w:val="00F52EE0"/>
    <w:rsid w:val="00F63EB9"/>
    <w:rsid w:val="00FB4725"/>
    <w:rsid w:val="00FC49B6"/>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776A9E"/>
  <w15:docId w15:val="{F4AFC6E7-7541-4077-95A4-357FF7A21F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IN" w:eastAsia="en-I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97E98"/>
    <w:rPr>
      <w:rFonts w:asciiTheme="minorHAnsi" w:eastAsiaTheme="minorHAnsi" w:hAnsiTheme="minorHAnsi" w:cs="Times New Roman"/>
      <w:lang w:eastAsia="en-US"/>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link w:val="Heading4Char"/>
    <w:uiPriority w:val="9"/>
    <w:unhideWhenUsed/>
    <w:qFormat/>
    <w:rsid w:val="00797E98"/>
    <w:pPr>
      <w:widowControl w:val="0"/>
      <w:spacing w:before="60" w:after="60" w:line="240" w:lineRule="auto"/>
      <w:outlineLvl w:val="3"/>
    </w:pPr>
    <w:rPr>
      <w:rFonts w:ascii="Arial" w:eastAsia="Times New Roman" w:hAnsi="Arial"/>
      <w:b/>
      <w:bCs/>
      <w:sz w:val="24"/>
      <w:szCs w:val="20"/>
      <w:lang w:val="en-GB"/>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4Char">
    <w:name w:val="Heading 4 Char"/>
    <w:basedOn w:val="DefaultParagraphFont"/>
    <w:link w:val="Heading4"/>
    <w:qFormat/>
    <w:rsid w:val="00797E98"/>
    <w:rPr>
      <w:rFonts w:ascii="Arial" w:eastAsia="Times New Roman" w:hAnsi="Arial" w:cs="Times New Roman"/>
      <w:b/>
      <w:bCs/>
      <w:sz w:val="24"/>
      <w:szCs w:val="20"/>
      <w:lang w:val="en-GB"/>
    </w:rPr>
  </w:style>
  <w:style w:type="character" w:customStyle="1" w:styleId="HeaderChar">
    <w:name w:val="Header Char"/>
    <w:basedOn w:val="DefaultParagraphFont"/>
    <w:link w:val="Header"/>
    <w:uiPriority w:val="99"/>
    <w:qFormat/>
    <w:rsid w:val="00797E98"/>
    <w:rPr>
      <w:rFonts w:ascii="Arial" w:eastAsia="Times New Roman" w:hAnsi="Arial" w:cs="Times New Roman"/>
      <w:i/>
      <w:sz w:val="20"/>
      <w:szCs w:val="24"/>
    </w:rPr>
  </w:style>
  <w:style w:type="character" w:customStyle="1" w:styleId="FooterChar">
    <w:name w:val="Footer Char"/>
    <w:basedOn w:val="DefaultParagraphFont"/>
    <w:link w:val="Footer"/>
    <w:qFormat/>
    <w:rsid w:val="00797E98"/>
    <w:rPr>
      <w:rFonts w:ascii="Arial" w:eastAsia="Times New Roman" w:hAnsi="Arial" w:cs="Times New Roman"/>
      <w:i/>
      <w:sz w:val="20"/>
      <w:szCs w:val="24"/>
      <w:lang w:val="en-US"/>
    </w:rPr>
  </w:style>
  <w:style w:type="character" w:styleId="PageNumber">
    <w:name w:val="page number"/>
    <w:qFormat/>
    <w:rsid w:val="00797E98"/>
  </w:style>
  <w:style w:type="character" w:customStyle="1" w:styleId="BodyTextChar">
    <w:name w:val="Body Text Char"/>
    <w:basedOn w:val="DefaultParagraphFont"/>
    <w:link w:val="BodyText"/>
    <w:qFormat/>
    <w:rsid w:val="00797E98"/>
    <w:rPr>
      <w:rFonts w:ascii="Arial" w:eastAsia="Times New Roman" w:hAnsi="Arial" w:cs="Times New Roman"/>
      <w:sz w:val="20"/>
      <w:szCs w:val="20"/>
      <w:lang w:val="en-GB"/>
    </w:rPr>
  </w:style>
  <w:style w:type="character" w:customStyle="1" w:styleId="BalloonTextChar">
    <w:name w:val="Balloon Text Char"/>
    <w:basedOn w:val="DefaultParagraphFont"/>
    <w:link w:val="BalloonText"/>
    <w:uiPriority w:val="99"/>
    <w:semiHidden/>
    <w:qFormat/>
    <w:rsid w:val="00797E98"/>
    <w:rPr>
      <w:rFonts w:ascii="Tahoma" w:eastAsia="Calibri" w:hAnsi="Tahoma" w:cs="Tahoma"/>
      <w:sz w:val="16"/>
      <w:szCs w:val="16"/>
    </w:rPr>
  </w:style>
  <w:style w:type="character" w:styleId="IntenseReference">
    <w:name w:val="Intense Reference"/>
    <w:basedOn w:val="DefaultParagraphFont"/>
    <w:uiPriority w:val="32"/>
    <w:qFormat/>
    <w:rsid w:val="008C016A"/>
    <w:rPr>
      <w:b/>
      <w:bCs/>
      <w:smallCaps/>
      <w:color w:val="C0504D" w:themeColor="accent2"/>
      <w:spacing w:val="5"/>
      <w:u w:val="single"/>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u w:val="single"/>
    </w:rPr>
  </w:style>
  <w:style w:type="character" w:customStyle="1" w:styleId="ListLabel5">
    <w:name w:val="ListLabel 5"/>
    <w:qFormat/>
    <w:rPr>
      <w:sz w:val="20"/>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eastAsia="Noto Sans Symbols" w:cs="Noto Sans Symbols"/>
      <w:sz w:val="24"/>
    </w:rPr>
  </w:style>
  <w:style w:type="character" w:customStyle="1" w:styleId="ListLabel10">
    <w:name w:val="ListLabel 10"/>
    <w:qFormat/>
    <w:rPr>
      <w:rFonts w:eastAsia="Courier New" w:cs="Courier New"/>
    </w:rPr>
  </w:style>
  <w:style w:type="character" w:customStyle="1" w:styleId="ListLabel11">
    <w:name w:val="ListLabel 11"/>
    <w:qFormat/>
    <w:rPr>
      <w:rFonts w:eastAsia="Noto Sans Symbols" w:cs="Noto Sans Symbols"/>
    </w:rPr>
  </w:style>
  <w:style w:type="character" w:customStyle="1" w:styleId="ListLabel12">
    <w:name w:val="ListLabel 12"/>
    <w:qFormat/>
    <w:rPr>
      <w:rFonts w:eastAsia="Noto Sans Symbols" w:cs="Noto Sans Symbols"/>
    </w:rPr>
  </w:style>
  <w:style w:type="character" w:customStyle="1" w:styleId="ListLabel13">
    <w:name w:val="ListLabel 13"/>
    <w:qFormat/>
    <w:rPr>
      <w:rFonts w:eastAsia="Courier New" w:cs="Courier New"/>
    </w:rPr>
  </w:style>
  <w:style w:type="character" w:customStyle="1" w:styleId="ListLabel14">
    <w:name w:val="ListLabel 14"/>
    <w:qFormat/>
    <w:rPr>
      <w:rFonts w:eastAsia="Noto Sans Symbols" w:cs="Noto Sans Symbols"/>
    </w:rPr>
  </w:style>
  <w:style w:type="character" w:customStyle="1" w:styleId="ListLabel15">
    <w:name w:val="ListLabel 15"/>
    <w:qFormat/>
    <w:rPr>
      <w:rFonts w:eastAsia="Noto Sans Symbols" w:cs="Noto Sans Symbols"/>
    </w:rPr>
  </w:style>
  <w:style w:type="character" w:customStyle="1" w:styleId="ListLabel16">
    <w:name w:val="ListLabel 16"/>
    <w:qFormat/>
    <w:rPr>
      <w:rFonts w:eastAsia="Courier New" w:cs="Courier New"/>
    </w:rPr>
  </w:style>
  <w:style w:type="character" w:customStyle="1" w:styleId="ListLabel17">
    <w:name w:val="ListLabel 17"/>
    <w:qFormat/>
    <w:rPr>
      <w:rFonts w:eastAsia="Noto Sans Symbols" w:cs="Noto Sans Symbols"/>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ascii="Calibri" w:hAnsi="Calibri" w:cs="Symbol"/>
      <w:b/>
    </w:rPr>
  </w:style>
  <w:style w:type="character" w:customStyle="1" w:styleId="ListLabel22">
    <w:name w:val="ListLabel 22"/>
    <w:qFormat/>
    <w:rPr>
      <w:rFonts w:cs="Courier New"/>
    </w:rPr>
  </w:style>
  <w:style w:type="character" w:customStyle="1" w:styleId="ListLabel23">
    <w:name w:val="ListLabel 23"/>
    <w:qFormat/>
    <w:rPr>
      <w:rFonts w:cs="Wingdings"/>
    </w:rPr>
  </w:style>
  <w:style w:type="character" w:customStyle="1" w:styleId="ListLabel24">
    <w:name w:val="ListLabel 24"/>
    <w:qFormat/>
    <w:rPr>
      <w:rFonts w:cs="Symbol"/>
    </w:rPr>
  </w:style>
  <w:style w:type="character" w:customStyle="1" w:styleId="ListLabel25">
    <w:name w:val="ListLabel 25"/>
    <w:qFormat/>
    <w:rPr>
      <w:rFonts w:cs="Courier New"/>
    </w:rPr>
  </w:style>
  <w:style w:type="character" w:customStyle="1" w:styleId="ListLabel26">
    <w:name w:val="ListLabel 26"/>
    <w:qFormat/>
    <w:rPr>
      <w:rFonts w:cs="Wingdings"/>
    </w:rPr>
  </w:style>
  <w:style w:type="character" w:customStyle="1" w:styleId="ListLabel27">
    <w:name w:val="ListLabel 27"/>
    <w:qFormat/>
    <w:rPr>
      <w:rFonts w:cs="Symbol"/>
    </w:rPr>
  </w:style>
  <w:style w:type="character" w:customStyle="1" w:styleId="ListLabel28">
    <w:name w:val="ListLabel 28"/>
    <w:qFormat/>
    <w:rPr>
      <w:rFonts w:cs="Courier New"/>
    </w:rPr>
  </w:style>
  <w:style w:type="character" w:customStyle="1" w:styleId="ListLabel29">
    <w:name w:val="ListLabel 29"/>
    <w:qFormat/>
    <w:rPr>
      <w:rFonts w:cs="Wingdings"/>
    </w:rPr>
  </w:style>
  <w:style w:type="character" w:customStyle="1" w:styleId="ListLabel30">
    <w:name w:val="ListLabel 30"/>
    <w:qFormat/>
    <w:rPr>
      <w:rFonts w:ascii="Calibri" w:hAnsi="Calibri" w:cs="Symbol"/>
    </w:rPr>
  </w:style>
  <w:style w:type="character" w:customStyle="1" w:styleId="ListLabel31">
    <w:name w:val="ListLabel 31"/>
    <w:qFormat/>
    <w:rPr>
      <w:rFonts w:ascii="Calibri" w:hAnsi="Calibri" w:cs="Symbol"/>
    </w:rPr>
  </w:style>
  <w:style w:type="character" w:customStyle="1" w:styleId="ListLabel32">
    <w:name w:val="ListLabel 32"/>
    <w:qFormat/>
    <w:rPr>
      <w:rFonts w:cs="Noto Sans Symbols"/>
      <w:sz w:val="24"/>
    </w:rPr>
  </w:style>
  <w:style w:type="character" w:customStyle="1" w:styleId="ListLabel33">
    <w:name w:val="ListLabel 33"/>
    <w:qFormat/>
    <w:rPr>
      <w:rFonts w:cs="Courier New"/>
    </w:rPr>
  </w:style>
  <w:style w:type="character" w:customStyle="1" w:styleId="ListLabel34">
    <w:name w:val="ListLabel 34"/>
    <w:qFormat/>
    <w:rPr>
      <w:rFonts w:cs="Noto Sans Symbols"/>
    </w:rPr>
  </w:style>
  <w:style w:type="character" w:customStyle="1" w:styleId="ListLabel35">
    <w:name w:val="ListLabel 35"/>
    <w:qFormat/>
    <w:rPr>
      <w:rFonts w:cs="Noto Sans Symbols"/>
    </w:rPr>
  </w:style>
  <w:style w:type="character" w:customStyle="1" w:styleId="ListLabel36">
    <w:name w:val="ListLabel 36"/>
    <w:qFormat/>
    <w:rPr>
      <w:rFonts w:cs="Courier New"/>
    </w:rPr>
  </w:style>
  <w:style w:type="character" w:customStyle="1" w:styleId="ListLabel37">
    <w:name w:val="ListLabel 37"/>
    <w:qFormat/>
    <w:rPr>
      <w:rFonts w:cs="Noto Sans Symbols"/>
    </w:rPr>
  </w:style>
  <w:style w:type="character" w:customStyle="1" w:styleId="ListLabel38">
    <w:name w:val="ListLabel 38"/>
    <w:qFormat/>
    <w:rPr>
      <w:rFonts w:cs="Noto Sans Symbols"/>
    </w:rPr>
  </w:style>
  <w:style w:type="character" w:customStyle="1" w:styleId="ListLabel39">
    <w:name w:val="ListLabel 39"/>
    <w:qFormat/>
    <w:rPr>
      <w:rFonts w:cs="Courier New"/>
    </w:rPr>
  </w:style>
  <w:style w:type="character" w:customStyle="1" w:styleId="ListLabel40">
    <w:name w:val="ListLabel 40"/>
    <w:qFormat/>
    <w:rPr>
      <w:rFonts w:cs="Noto Sans Symbols"/>
    </w:rPr>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Liberation Sans" w:eastAsia="Microsoft YaHei" w:hAnsi="Liberation Sans" w:cs="Mangal"/>
      <w:sz w:val="28"/>
      <w:szCs w:val="28"/>
    </w:rPr>
  </w:style>
  <w:style w:type="paragraph" w:styleId="BodyText">
    <w:name w:val="Body Text"/>
    <w:basedOn w:val="Normal"/>
    <w:link w:val="BodyTextChar"/>
    <w:rsid w:val="00797E98"/>
    <w:pPr>
      <w:spacing w:before="60" w:after="60" w:line="240" w:lineRule="auto"/>
      <w:jc w:val="both"/>
    </w:pPr>
    <w:rPr>
      <w:rFonts w:ascii="Arial" w:eastAsia="Times New Roman" w:hAnsi="Arial"/>
      <w:sz w:val="20"/>
      <w:szCs w:val="20"/>
      <w:lang w:val="en-GB"/>
    </w:rPr>
  </w:style>
  <w:style w:type="paragraph" w:styleId="List">
    <w:name w:val="List"/>
    <w:basedOn w:val="BodyText"/>
    <w:rPr>
      <w:rFonts w:cs="Mangal"/>
    </w:rPr>
  </w:style>
  <w:style w:type="paragraph" w:styleId="Caption">
    <w:name w:val="caption"/>
    <w:basedOn w:val="Normal"/>
    <w:qFormat/>
    <w:pPr>
      <w:suppressLineNumbers/>
      <w:spacing w:before="120" w:after="120"/>
    </w:pPr>
    <w:rPr>
      <w:rFonts w:cs="Mangal"/>
      <w:i/>
      <w:iCs/>
      <w:sz w:val="24"/>
      <w:szCs w:val="24"/>
    </w:rPr>
  </w:style>
  <w:style w:type="paragraph" w:customStyle="1" w:styleId="Index">
    <w:name w:val="Index"/>
    <w:basedOn w:val="Normal"/>
    <w:qFormat/>
    <w:pPr>
      <w:suppressLineNumbers/>
    </w:pPr>
    <w:rPr>
      <w:rFonts w:cs="Mangal"/>
    </w:rPr>
  </w:style>
  <w:style w:type="paragraph" w:customStyle="1" w:styleId="ResNormal">
    <w:name w:val="Res_Normal"/>
    <w:qFormat/>
    <w:rsid w:val="00797E98"/>
    <w:pPr>
      <w:spacing w:after="60" w:line="240" w:lineRule="auto"/>
    </w:pPr>
    <w:rPr>
      <w:rFonts w:ascii="Arial" w:eastAsia="Times New Roman" w:hAnsi="Arial" w:cs="Times New Roman"/>
      <w:szCs w:val="20"/>
      <w:lang w:val="en-US" w:eastAsia="en-US"/>
    </w:rPr>
  </w:style>
  <w:style w:type="paragraph" w:styleId="Header">
    <w:name w:val="header"/>
    <w:basedOn w:val="Normal"/>
    <w:link w:val="HeaderChar"/>
    <w:uiPriority w:val="99"/>
    <w:rsid w:val="00797E98"/>
    <w:pPr>
      <w:tabs>
        <w:tab w:val="center" w:pos="4320"/>
        <w:tab w:val="right" w:pos="8640"/>
      </w:tabs>
      <w:spacing w:after="60" w:line="240" w:lineRule="auto"/>
      <w:jc w:val="right"/>
    </w:pPr>
    <w:rPr>
      <w:rFonts w:ascii="Arial" w:eastAsia="Times New Roman" w:hAnsi="Arial"/>
      <w:i/>
      <w:sz w:val="20"/>
      <w:szCs w:val="24"/>
    </w:rPr>
  </w:style>
  <w:style w:type="paragraph" w:styleId="Footer">
    <w:name w:val="footer"/>
    <w:basedOn w:val="Normal"/>
    <w:link w:val="FooterChar"/>
    <w:rsid w:val="00797E98"/>
    <w:pPr>
      <w:tabs>
        <w:tab w:val="center" w:pos="4320"/>
        <w:tab w:val="right" w:pos="8640"/>
      </w:tabs>
      <w:spacing w:after="60" w:line="240" w:lineRule="auto"/>
    </w:pPr>
    <w:rPr>
      <w:rFonts w:ascii="Arial" w:eastAsia="Times New Roman" w:hAnsi="Arial"/>
      <w:i/>
      <w:sz w:val="20"/>
      <w:szCs w:val="24"/>
      <w:lang w:val="en-US"/>
    </w:rPr>
  </w:style>
  <w:style w:type="paragraph" w:customStyle="1" w:styleId="ResCaption2">
    <w:name w:val="Res_Caption 2"/>
    <w:basedOn w:val="Normal"/>
    <w:qFormat/>
    <w:rsid w:val="00797E98"/>
    <w:pPr>
      <w:spacing w:before="240" w:after="60" w:line="240" w:lineRule="auto"/>
    </w:pPr>
    <w:rPr>
      <w:rFonts w:ascii="Arial Bold" w:eastAsia="Times New Roman" w:hAnsi="Arial Bold"/>
      <w:b/>
      <w:sz w:val="20"/>
      <w:szCs w:val="24"/>
      <w:lang w:val="en-US"/>
    </w:rPr>
  </w:style>
  <w:style w:type="paragraph" w:customStyle="1" w:styleId="ResBodytext">
    <w:name w:val="Res_Body text"/>
    <w:basedOn w:val="ResNormal"/>
    <w:qFormat/>
    <w:rsid w:val="00797E98"/>
    <w:pPr>
      <w:spacing w:before="60" w:after="120"/>
    </w:pPr>
    <w:rPr>
      <w:sz w:val="20"/>
    </w:rPr>
  </w:style>
  <w:style w:type="paragraph" w:styleId="ListParagraph">
    <w:name w:val="List Paragraph"/>
    <w:basedOn w:val="Normal"/>
    <w:uiPriority w:val="34"/>
    <w:qFormat/>
    <w:rsid w:val="00797E98"/>
    <w:pPr>
      <w:ind w:left="720"/>
      <w:contextualSpacing/>
    </w:pPr>
  </w:style>
  <w:style w:type="paragraph" w:styleId="BalloonText">
    <w:name w:val="Balloon Text"/>
    <w:basedOn w:val="Normal"/>
    <w:link w:val="BalloonTextChar"/>
    <w:uiPriority w:val="99"/>
    <w:semiHidden/>
    <w:unhideWhenUsed/>
    <w:qFormat/>
    <w:rsid w:val="00797E98"/>
    <w:pPr>
      <w:spacing w:after="0" w:line="240" w:lineRule="auto"/>
    </w:pPr>
    <w:rPr>
      <w:rFonts w:ascii="Tahoma" w:hAnsi="Tahoma" w:cs="Tahoma"/>
      <w:sz w:val="16"/>
      <w:szCs w:val="16"/>
    </w:rPr>
  </w:style>
  <w:style w:type="paragraph" w:customStyle="1" w:styleId="FrameContents">
    <w:name w:val="Frame Contents"/>
    <w:basedOn w:val="Normal"/>
    <w:qFormat/>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table" w:styleId="TableGrid">
    <w:name w:val="Table Grid"/>
    <w:basedOn w:val="TableNormal"/>
    <w:uiPriority w:val="59"/>
    <w:rsid w:val="0074656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paragraph" w:styleId="NormalWeb">
    <w:name w:val="Normal (Web)"/>
    <w:basedOn w:val="Normal"/>
    <w:uiPriority w:val="99"/>
    <w:semiHidden/>
    <w:unhideWhenUsed/>
    <w:rsid w:val="00535220"/>
    <w:pPr>
      <w:spacing w:before="100" w:beforeAutospacing="1" w:after="100" w:afterAutospacing="1" w:line="240" w:lineRule="auto"/>
    </w:pPr>
    <w:rPr>
      <w:rFonts w:ascii="Times New Roman" w:eastAsia="Times New Roman" w:hAnsi="Times New Roman"/>
      <w:sz w:val="24"/>
      <w:szCs w:val="24"/>
      <w:lang w:eastAsia="en-IN"/>
    </w:rPr>
  </w:style>
  <w:style w:type="character" w:styleId="Hyperlink">
    <w:name w:val="Hyperlink"/>
    <w:basedOn w:val="DefaultParagraphFont"/>
    <w:uiPriority w:val="99"/>
    <w:unhideWhenUsed/>
    <w:rsid w:val="00984A85"/>
    <w:rPr>
      <w:color w:val="0000FF" w:themeColor="hyperlink"/>
      <w:u w:val="single"/>
    </w:rPr>
  </w:style>
  <w:style w:type="character" w:styleId="IntenseEmphasis">
    <w:name w:val="Intense Emphasis"/>
    <w:basedOn w:val="DefaultParagraphFont"/>
    <w:uiPriority w:val="21"/>
    <w:qFormat/>
    <w:rsid w:val="0049731C"/>
    <w:rPr>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8271228">
      <w:bodyDiv w:val="1"/>
      <w:marLeft w:val="0"/>
      <w:marRight w:val="0"/>
      <w:marTop w:val="0"/>
      <w:marBottom w:val="0"/>
      <w:divBdr>
        <w:top w:val="none" w:sz="0" w:space="0" w:color="auto"/>
        <w:left w:val="none" w:sz="0" w:space="0" w:color="auto"/>
        <w:bottom w:val="none" w:sz="0" w:space="0" w:color="auto"/>
        <w:right w:val="none" w:sz="0" w:space="0" w:color="auto"/>
      </w:divBdr>
    </w:div>
    <w:div w:id="74056409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hyperlink" Target="https://github.com/manideep-vv"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vcCboPafVGamBKI2EPVkd/gUrpw==">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</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32BFB058-81BC-40A9-9A6B-578AE30D26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467</TotalTime>
  <Pages>4</Pages>
  <Words>1728</Words>
  <Characters>9852</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Indumathy</dc:creator>
  <cp:lastModifiedBy>Microsoft account</cp:lastModifiedBy>
  <cp:revision>236</cp:revision>
  <dcterms:created xsi:type="dcterms:W3CDTF">2021-01-29T01:39:00Z</dcterms:created>
  <dcterms:modified xsi:type="dcterms:W3CDTF">2025-05-16T06:20:00Z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HP</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