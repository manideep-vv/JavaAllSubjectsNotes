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A4" w:rsidRPr="001E51EB" w:rsidRDefault="00A658A4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 xml:space="preserve">Kafka was developed by jay creeps </w:t>
      </w:r>
    </w:p>
    <w:p w:rsidR="00722EBB" w:rsidRPr="001E51EB" w:rsidRDefault="000A7119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>Kafka was originated at linked in</w:t>
      </w:r>
      <w:r w:rsidR="008D4244" w:rsidRPr="001E51EB">
        <w:rPr>
          <w:rFonts w:ascii="Segoe UI Emoji" w:hAnsi="Segoe UI Emoji"/>
          <w:lang w:val="en-US"/>
        </w:rPr>
        <w:t>,</w:t>
      </w:r>
      <w:r w:rsidR="00B24E0D" w:rsidRPr="001E51EB">
        <w:rPr>
          <w:rFonts w:ascii="Segoe UI Emoji" w:hAnsi="Segoe UI Emoji"/>
          <w:lang w:val="en-US"/>
        </w:rPr>
        <w:t xml:space="preserve"> to solve the data integration problem</w:t>
      </w:r>
    </w:p>
    <w:p w:rsidR="00A658A4" w:rsidRPr="001E51EB" w:rsidRDefault="00A658A4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 xml:space="preserve">Kafka can be used </w:t>
      </w:r>
      <w:r w:rsidR="00EC2126" w:rsidRPr="001E51EB">
        <w:rPr>
          <w:rFonts w:ascii="Segoe UI Emoji" w:hAnsi="Segoe UI Emoji"/>
          <w:lang w:val="en-US"/>
        </w:rPr>
        <w:t xml:space="preserve">as </w:t>
      </w:r>
      <w:r w:rsidR="001F2B01" w:rsidRPr="001E51EB">
        <w:rPr>
          <w:rFonts w:ascii="Segoe UI Emoji" w:hAnsi="Segoe UI Emoji"/>
          <w:lang w:val="en-US"/>
        </w:rPr>
        <w:t>streaming platform</w:t>
      </w:r>
    </w:p>
    <w:p w:rsidR="00B24E0D" w:rsidRPr="001E51EB" w:rsidRDefault="00B24E0D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noProof/>
          <w:lang w:eastAsia="en-IN"/>
        </w:rPr>
        <w:drawing>
          <wp:inline distT="0" distB="0" distL="0" distR="0" wp14:anchorId="64691C44" wp14:editId="3BDDD058">
            <wp:extent cx="44481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BB" w:rsidRPr="001E51EB" w:rsidRDefault="001B41BB" w:rsidP="001B41BB">
      <w:pPr>
        <w:pStyle w:val="Heading2"/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>What is apache Kafka?</w:t>
      </w:r>
    </w:p>
    <w:p w:rsidR="001B41BB" w:rsidRDefault="00894265" w:rsidP="001B41BB">
      <w:pPr>
        <w:rPr>
          <w:rFonts w:ascii="Segoe UI Emoji" w:hAnsi="Segoe UI Emoji"/>
          <w:lang w:val="en-US"/>
        </w:rPr>
      </w:pPr>
      <w:r w:rsidRPr="001E51EB">
        <w:rPr>
          <w:rFonts w:ascii="Segoe UI Emoji" w:hAnsi="Segoe UI Emoji"/>
          <w:lang w:val="en-US"/>
        </w:rPr>
        <w:t xml:space="preserve">Apache </w:t>
      </w:r>
      <w:r w:rsidR="001F2B01" w:rsidRPr="001E51EB">
        <w:rPr>
          <w:rFonts w:ascii="Segoe UI Emoji" w:hAnsi="Segoe UI Emoji"/>
          <w:lang w:val="en-US"/>
        </w:rPr>
        <w:t>Kafka</w:t>
      </w:r>
      <w:r w:rsidRPr="001E51EB">
        <w:rPr>
          <w:rFonts w:ascii="Segoe UI Emoji" w:hAnsi="Segoe UI Emoji"/>
          <w:lang w:val="en-US"/>
        </w:rPr>
        <w:t xml:space="preserve"> is highly scalable (</w:t>
      </w:r>
      <w:r w:rsidR="001F2B01">
        <w:rPr>
          <w:rFonts w:ascii="Segoe UI Emoji" w:hAnsi="Segoe UI Emoji"/>
          <w:lang w:val="en-US"/>
        </w:rPr>
        <w:t xml:space="preserve">each </w:t>
      </w:r>
      <w:r w:rsidRPr="001E51EB">
        <w:rPr>
          <w:rFonts w:ascii="Segoe UI Emoji" w:hAnsi="Segoe UI Emoji"/>
          <w:lang w:val="en-US"/>
        </w:rPr>
        <w:t xml:space="preserve">broker can be replicated easily </w:t>
      </w:r>
      <w:r w:rsidR="001F2B01">
        <w:rPr>
          <w:rFonts w:ascii="Segoe UI Emoji" w:hAnsi="Segoe UI Emoji"/>
          <w:lang w:val="en-US"/>
        </w:rPr>
        <w:t>like replication factor of 3</w:t>
      </w:r>
      <w:proofErr w:type="gramStart"/>
      <w:r w:rsidR="001F2B01">
        <w:rPr>
          <w:rFonts w:ascii="Segoe UI Emoji" w:hAnsi="Segoe UI Emoji"/>
          <w:lang w:val="en-US"/>
        </w:rPr>
        <w:t>..</w:t>
      </w:r>
      <w:proofErr w:type="gramEnd"/>
      <w:r w:rsidR="001F2B01">
        <w:rPr>
          <w:rFonts w:ascii="Segoe UI Emoji" w:hAnsi="Segoe UI Emoji"/>
          <w:lang w:val="en-US"/>
        </w:rPr>
        <w:t xml:space="preserve"> </w:t>
      </w:r>
      <w:r w:rsidRPr="001E51EB">
        <w:rPr>
          <w:rFonts w:ascii="Segoe UI Emoji" w:hAnsi="Segoe UI Emoji"/>
          <w:lang w:val="en-US"/>
        </w:rPr>
        <w:t>and once ur connected to any broker in a cluster means you are connected to the entire cluster)</w:t>
      </w:r>
      <w:r w:rsidR="005C1068">
        <w:rPr>
          <w:rFonts w:ascii="Segoe UI Emoji" w:hAnsi="Segoe UI Emoji"/>
          <w:lang w:val="en-US"/>
        </w:rPr>
        <w:t xml:space="preserve"> and it’s a distributed platform for creating and processing streams</w:t>
      </w:r>
    </w:p>
    <w:p w:rsidR="005C7A2E" w:rsidRDefault="005C7A2E" w:rsidP="001B41BB">
      <w:pPr>
        <w:rPr>
          <w:rFonts w:ascii="Segoe UI Emoji" w:hAnsi="Segoe UI Emoji"/>
          <w:lang w:val="en-US"/>
        </w:rPr>
      </w:pPr>
      <w:proofErr w:type="gramStart"/>
      <w:r>
        <w:rPr>
          <w:rFonts w:ascii="Segoe UI Emoji" w:hAnsi="Segoe UI Emoji"/>
          <w:lang w:val="en-US"/>
        </w:rPr>
        <w:t>Its</w:t>
      </w:r>
      <w:proofErr w:type="gramEnd"/>
      <w:r>
        <w:rPr>
          <w:rFonts w:ascii="Segoe UI Emoji" w:hAnsi="Segoe UI Emoji"/>
          <w:lang w:val="en-US"/>
        </w:rPr>
        <w:t xml:space="preserve"> </w:t>
      </w:r>
      <w:proofErr w:type="spellStart"/>
      <w:r>
        <w:rPr>
          <w:rFonts w:ascii="Segoe UI Emoji" w:hAnsi="Segoe UI Emoji"/>
          <w:lang w:val="en-US"/>
        </w:rPr>
        <w:t>Iike</w:t>
      </w:r>
      <w:proofErr w:type="spellEnd"/>
      <w:r>
        <w:rPr>
          <w:rFonts w:ascii="Segoe UI Emoji" w:hAnsi="Segoe UI Emoji"/>
          <w:lang w:val="en-US"/>
        </w:rPr>
        <w:t xml:space="preserve"> a Blood circulatory </w:t>
      </w:r>
      <w:r w:rsidR="002B03A8">
        <w:rPr>
          <w:rFonts w:ascii="Segoe UI Emoji" w:hAnsi="Segoe UI Emoji"/>
          <w:lang w:val="en-US"/>
        </w:rPr>
        <w:t>systems which</w:t>
      </w:r>
      <w:r>
        <w:rPr>
          <w:rFonts w:ascii="Segoe UI Emoji" w:hAnsi="Segoe UI Emoji"/>
          <w:lang w:val="en-US"/>
        </w:rPr>
        <w:t xml:space="preserve"> will pump blood to all organs similarly it will push data to all listeners.</w:t>
      </w:r>
      <w:r w:rsidR="00002A5C">
        <w:rPr>
          <w:rFonts w:ascii="Segoe UI Emoji" w:hAnsi="Segoe UI Emoji"/>
          <w:lang w:val="en-US"/>
        </w:rPr>
        <w:t xml:space="preserve"> Messages can be sent from producers to consumers in </w:t>
      </w:r>
      <w:proofErr w:type="spellStart"/>
      <w:r w:rsidR="00002A5C">
        <w:rPr>
          <w:rFonts w:ascii="Segoe UI Emoji" w:hAnsi="Segoe UI Emoji"/>
          <w:lang w:val="en-US"/>
        </w:rPr>
        <w:t>milli</w:t>
      </w:r>
      <w:proofErr w:type="spellEnd"/>
      <w:r w:rsidR="00002A5C">
        <w:rPr>
          <w:rFonts w:ascii="Segoe UI Emoji" w:hAnsi="Segoe UI Emoji"/>
          <w:lang w:val="en-US"/>
        </w:rPr>
        <w:t xml:space="preserve"> seconds</w:t>
      </w:r>
    </w:p>
    <w:p w:rsidR="00863FE2" w:rsidRDefault="00863FE2" w:rsidP="001B41BB">
      <w:p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Example of processing streams </w:t>
      </w:r>
    </w:p>
    <w:p w:rsidR="00863FE2" w:rsidRDefault="00863FE2" w:rsidP="00863FE2">
      <w:pPr>
        <w:pStyle w:val="ListParagraph"/>
        <w:numPr>
          <w:ilvl w:val="0"/>
          <w:numId w:val="1"/>
        </w:num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To know the lorries real time positions the machines kept in lorries will continuously send their latitude and longitude data to the kafka broker</w:t>
      </w:r>
      <w:r w:rsidR="00153F74">
        <w:rPr>
          <w:rFonts w:ascii="Segoe UI Emoji" w:hAnsi="Segoe UI Emoji"/>
          <w:lang w:val="en-US"/>
        </w:rPr>
        <w:t>, this is called stream of data because these lorries will send continuous data/ data stream to the broker</w:t>
      </w:r>
    </w:p>
    <w:p w:rsidR="00E20921" w:rsidRDefault="00E20921" w:rsidP="00E20921">
      <w:pPr>
        <w:pStyle w:val="ListParagraph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>Stream is nothing but continuous flow of data</w:t>
      </w:r>
    </w:p>
    <w:p w:rsidR="009A287B" w:rsidRDefault="009A287B" w:rsidP="00E20921">
      <w:pPr>
        <w:pStyle w:val="ListParagraph"/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t xml:space="preserve">How it evolved as streaming platform from data </w:t>
      </w:r>
      <w:r w:rsidR="00CA757E">
        <w:rPr>
          <w:rFonts w:ascii="Segoe UI Emoji" w:hAnsi="Segoe UI Emoji"/>
          <w:lang w:val="en-US"/>
        </w:rPr>
        <w:t>integration platform</w:t>
      </w:r>
    </w:p>
    <w:p w:rsidR="00E20921" w:rsidRPr="00863FE2" w:rsidRDefault="00E20921" w:rsidP="00863FE2">
      <w:pPr>
        <w:pStyle w:val="ListParagraph"/>
        <w:numPr>
          <w:ilvl w:val="0"/>
          <w:numId w:val="1"/>
        </w:numPr>
        <w:rPr>
          <w:rFonts w:ascii="Segoe UI Emoji" w:hAnsi="Segoe UI Emoji"/>
          <w:lang w:val="en-US"/>
        </w:rPr>
      </w:pPr>
    </w:p>
    <w:p w:rsidR="001B41BB" w:rsidRDefault="00E36B20" w:rsidP="00ED5446">
      <w:pPr>
        <w:pStyle w:val="3h3-red"/>
      </w:pPr>
      <w:r w:rsidRPr="00E36B20">
        <w:t>Components of Kafka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 xml:space="preserve">Kafka Broker - 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>Kafka Client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>Kafka connect – for integration between 2 components / multiple components solving above problem</w:t>
            </w:r>
            <w:r w:rsidR="00B3119D">
              <w:t xml:space="preserve">- like 1dstr appn is used for integration as we don’t get stream of  data()because </w:t>
            </w:r>
            <w:proofErr w:type="spellStart"/>
            <w:r w:rsidR="00B3119D">
              <w:t>its</w:t>
            </w:r>
            <w:proofErr w:type="spellEnd"/>
            <w:r w:rsidR="00B3119D">
              <w:t xml:space="preserve"> not continuous flow of data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>Kafka Streams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>
            <w:pPr>
              <w:pStyle w:val="ListParagraph"/>
              <w:numPr>
                <w:ilvl w:val="0"/>
                <w:numId w:val="2"/>
              </w:numPr>
            </w:pPr>
            <w:r>
              <w:t xml:space="preserve">Kafka SQL/ </w:t>
            </w:r>
            <w:proofErr w:type="spellStart"/>
            <w:r>
              <w:t>Ksql</w:t>
            </w:r>
            <w:proofErr w:type="spellEnd"/>
            <w:r>
              <w:t xml:space="preserve"> – with this </w:t>
            </w:r>
            <w:proofErr w:type="gramStart"/>
            <w:r>
              <w:t>kafka</w:t>
            </w:r>
            <w:proofErr w:type="gramEnd"/>
            <w:r>
              <w:t xml:space="preserve"> wanted to become real time database.</w:t>
            </w:r>
            <w:r w:rsidR="00863D6C">
              <w:t xml:space="preserve"> – all above 4 are open sourced whereas this is licensed</w:t>
            </w:r>
          </w:p>
        </w:tc>
      </w:tr>
      <w:tr w:rsidR="00982E23" w:rsidTr="00982E23">
        <w:tc>
          <w:tcPr>
            <w:tcW w:w="9016" w:type="dxa"/>
          </w:tcPr>
          <w:p w:rsidR="00982E23" w:rsidRDefault="00982E23" w:rsidP="00982E23"/>
        </w:tc>
      </w:tr>
    </w:tbl>
    <w:p w:rsidR="00ED5446" w:rsidRDefault="00ED5446" w:rsidP="00982E23"/>
    <w:p w:rsidR="00A81B72" w:rsidRDefault="00A81B72" w:rsidP="00982E23"/>
    <w:p w:rsidR="00A81B72" w:rsidRPr="00A81B72" w:rsidRDefault="00A81B72" w:rsidP="00336C5D">
      <w:pPr>
        <w:pStyle w:val="2h2-green"/>
      </w:pPr>
      <w:r w:rsidRPr="00A81B72">
        <w:lastRenderedPageBreak/>
        <w:t xml:space="preserve">Broker </w:t>
      </w:r>
    </w:p>
    <w:p w:rsidR="00A81B72" w:rsidRPr="002C32BC" w:rsidRDefault="00A81B72" w:rsidP="00A81B72">
      <w:pPr>
        <w:rPr>
          <w:rFonts w:ascii="Segoe UI Emoji" w:hAnsi="Segoe UI Emoji"/>
        </w:rPr>
      </w:pPr>
      <w:r w:rsidRPr="002C32BC">
        <w:rPr>
          <w:rFonts w:ascii="Segoe UI Emoji" w:hAnsi="Segoe UI Emoji"/>
        </w:rPr>
        <w:t xml:space="preserve">Broker is nothing but a </w:t>
      </w:r>
      <w:proofErr w:type="gramStart"/>
      <w:r w:rsidRPr="002C32BC">
        <w:rPr>
          <w:rFonts w:ascii="Segoe UI Emoji" w:hAnsi="Segoe UI Emoji"/>
        </w:rPr>
        <w:t>kafka</w:t>
      </w:r>
      <w:proofErr w:type="gramEnd"/>
      <w:r w:rsidRPr="002C32BC">
        <w:rPr>
          <w:rFonts w:ascii="Segoe UI Emoji" w:hAnsi="Segoe UI Emoji"/>
        </w:rPr>
        <w:t xml:space="preserve"> server</w:t>
      </w:r>
    </w:p>
    <w:p w:rsidR="006D287F" w:rsidRPr="002C32BC" w:rsidRDefault="006D287F" w:rsidP="00A81B72">
      <w:pPr>
        <w:rPr>
          <w:rFonts w:ascii="Segoe UI Emoji" w:hAnsi="Segoe UI Emoji"/>
        </w:rPr>
      </w:pPr>
      <w:r w:rsidRPr="002C32BC">
        <w:rPr>
          <w:rFonts w:ascii="Segoe UI Emoji" w:hAnsi="Segoe UI Emoji"/>
        </w:rPr>
        <w:t xml:space="preserve">A </w:t>
      </w:r>
      <w:proofErr w:type="gramStart"/>
      <w:r w:rsidRPr="002C32BC">
        <w:rPr>
          <w:rFonts w:ascii="Segoe UI Emoji" w:hAnsi="Segoe UI Emoji"/>
        </w:rPr>
        <w:t>kafka</w:t>
      </w:r>
      <w:proofErr w:type="gramEnd"/>
      <w:r w:rsidRPr="002C32BC">
        <w:rPr>
          <w:rFonts w:ascii="Segoe UI Emoji" w:hAnsi="Segoe UI Emoji"/>
        </w:rPr>
        <w:t xml:space="preserve"> cluster is nothing but collection of brokers</w:t>
      </w:r>
    </w:p>
    <w:p w:rsidR="00183EA0" w:rsidRPr="002C32BC" w:rsidRDefault="00183EA0" w:rsidP="00A81B72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28B13A74" wp14:editId="66C56E7E">
            <wp:extent cx="14192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19" w:rsidRDefault="000A7119">
      <w:pPr>
        <w:rPr>
          <w:rFonts w:ascii="Segoe UI Emoji" w:hAnsi="Segoe UI Emoji"/>
          <w:lang w:val="en-US"/>
        </w:rPr>
      </w:pPr>
    </w:p>
    <w:p w:rsidR="0023504D" w:rsidRDefault="0023504D" w:rsidP="0023504D">
      <w:pPr>
        <w:pStyle w:val="2h2-green"/>
        <w:rPr>
          <w:lang w:val="en-US"/>
        </w:rPr>
      </w:pPr>
      <w:r>
        <w:rPr>
          <w:lang w:val="en-US"/>
        </w:rPr>
        <w:t>TOPIC</w:t>
      </w:r>
    </w:p>
    <w:p w:rsidR="0023504D" w:rsidRDefault="003152EB" w:rsidP="003152EB">
      <w:pPr>
        <w:pStyle w:val="0normal-segoefont"/>
      </w:pPr>
      <w:r w:rsidRPr="003152EB">
        <w:t>It is the unique name given for the data stream</w:t>
      </w:r>
      <w:r w:rsidR="0022134E">
        <w:t xml:space="preserve">, </w:t>
      </w:r>
      <w:proofErr w:type="spellStart"/>
      <w:proofErr w:type="gramStart"/>
      <w:r w:rsidR="0022134E">
        <w:t>its</w:t>
      </w:r>
      <w:proofErr w:type="spellEnd"/>
      <w:proofErr w:type="gramEnd"/>
      <w:r w:rsidR="0022134E">
        <w:t xml:space="preserve"> like a </w:t>
      </w:r>
      <w:r w:rsidR="00C12710">
        <w:t xml:space="preserve">small </w:t>
      </w:r>
      <w:r w:rsidR="0022134E">
        <w:t>data base table</w:t>
      </w:r>
    </w:p>
    <w:p w:rsidR="00C12710" w:rsidRDefault="00BC2737" w:rsidP="003152EB">
      <w:pPr>
        <w:pStyle w:val="0normal-segoefont"/>
      </w:pPr>
      <w:r>
        <w:t xml:space="preserve">Like all </w:t>
      </w:r>
      <w:proofErr w:type="spellStart"/>
      <w:r>
        <w:t>sakshi</w:t>
      </w:r>
      <w:proofErr w:type="spellEnd"/>
      <w:r>
        <w:t xml:space="preserve"> related news in </w:t>
      </w:r>
      <w:proofErr w:type="spellStart"/>
      <w:r>
        <w:t>sakshi</w:t>
      </w:r>
      <w:proofErr w:type="spellEnd"/>
      <w:r>
        <w:t xml:space="preserve"> related </w:t>
      </w:r>
      <w:proofErr w:type="gramStart"/>
      <w:r>
        <w:t>topic ,</w:t>
      </w:r>
      <w:proofErr w:type="gramEnd"/>
      <w:r>
        <w:t xml:space="preserve"> and </w:t>
      </w:r>
      <w:proofErr w:type="spellStart"/>
      <w:r>
        <w:t>etv</w:t>
      </w:r>
      <w:proofErr w:type="spellEnd"/>
      <w:r>
        <w:t xml:space="preserve"> news in </w:t>
      </w:r>
      <w:proofErr w:type="spellStart"/>
      <w:r>
        <w:t>etv</w:t>
      </w:r>
      <w:proofErr w:type="spellEnd"/>
      <w:r>
        <w:t xml:space="preserve"> topic</w:t>
      </w:r>
    </w:p>
    <w:p w:rsidR="00140A61" w:rsidRDefault="00140A61" w:rsidP="003152EB">
      <w:pPr>
        <w:pStyle w:val="0normal-segoefont"/>
      </w:pPr>
      <w:r>
        <w:rPr>
          <w:noProof/>
          <w:lang w:val="en-IN" w:eastAsia="en-IN"/>
        </w:rPr>
        <w:drawing>
          <wp:inline distT="0" distB="0" distL="0" distR="0" wp14:anchorId="1E6D1A7C" wp14:editId="03AC6B06">
            <wp:extent cx="5731510" cy="200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3152EB">
      <w:pPr>
        <w:pStyle w:val="0normal-segoefont"/>
      </w:pPr>
    </w:p>
    <w:p w:rsidR="00927752" w:rsidRDefault="00927752" w:rsidP="00927752">
      <w:pPr>
        <w:pStyle w:val="3h3-red"/>
      </w:pPr>
      <w:r>
        <w:lastRenderedPageBreak/>
        <w:t>Partitions</w:t>
      </w:r>
      <w:r w:rsidR="00BE7A50">
        <w:t xml:space="preserve"> </w:t>
      </w:r>
    </w:p>
    <w:p w:rsidR="00BE7A50" w:rsidRDefault="00BE7A50" w:rsidP="00BE7A50">
      <w:pPr>
        <w:pStyle w:val="0normal-segoefont"/>
      </w:pPr>
      <w:r>
        <w:t>Topic is divided into many partitions and partition is divided into many segment</w:t>
      </w:r>
    </w:p>
    <w:p w:rsidR="00AC7022" w:rsidRDefault="00AC7022" w:rsidP="00AC7022">
      <w:pPr>
        <w:pStyle w:val="0normal-segoefont"/>
      </w:pPr>
      <w:r>
        <w:t xml:space="preserve">Think if every current meter is sending data (called stream (flow of data)) for every minute to a topic it </w:t>
      </w:r>
      <w:proofErr w:type="spellStart"/>
      <w:r>
        <w:t>cant</w:t>
      </w:r>
      <w:proofErr w:type="spellEnd"/>
      <w:r>
        <w:t xml:space="preserve"> be stored in a single computer the topic would have been divided into many </w:t>
      </w:r>
      <w:proofErr w:type="gramStart"/>
      <w:r>
        <w:t xml:space="preserve">partitions </w:t>
      </w:r>
      <w:r w:rsidRPr="00AA26DC">
        <w:rPr>
          <w:b/>
        </w:rPr>
        <w:t>,</w:t>
      </w:r>
      <w:proofErr w:type="gramEnd"/>
      <w:r w:rsidRPr="00AA26DC">
        <w:rPr>
          <w:b/>
        </w:rPr>
        <w:t xml:space="preserve"> each partition would get stored in separate computer</w:t>
      </w:r>
      <w:r>
        <w:t xml:space="preserve"> , but each partition will further be divided into multiple segments</w:t>
      </w:r>
      <w:r w:rsidR="00AA26DC">
        <w:t>, based upon the load we should decide how many partitions we want, in case of huge data prefer more partitions</w:t>
      </w:r>
      <w:r w:rsidR="00FD21D6">
        <w:t xml:space="preserve"> </w:t>
      </w:r>
    </w:p>
    <w:p w:rsidR="00927752" w:rsidRPr="003152EB" w:rsidRDefault="00927752" w:rsidP="003152EB">
      <w:pPr>
        <w:pStyle w:val="0normal-segoefont"/>
      </w:pPr>
      <w:r>
        <w:rPr>
          <w:noProof/>
          <w:lang w:val="en-IN" w:eastAsia="en-IN"/>
        </w:rPr>
        <w:drawing>
          <wp:inline distT="0" distB="0" distL="0" distR="0" wp14:anchorId="48BCEC7F" wp14:editId="33360D66">
            <wp:extent cx="9810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B2" w:rsidRDefault="00BA71B2" w:rsidP="00BA71B2">
      <w:pPr>
        <w:pStyle w:val="3h3-red"/>
      </w:pPr>
      <w:r>
        <w:t>Partition offsets</w:t>
      </w:r>
    </w:p>
    <w:p w:rsidR="001336BE" w:rsidRDefault="001336BE" w:rsidP="001336BE">
      <w:pPr>
        <w:pStyle w:val="0normal-segoefont"/>
      </w:pPr>
      <w:r>
        <w:t>Offset number =</w:t>
      </w:r>
      <w:r w:rsidR="00045AAF">
        <w:t xml:space="preserve">in </w:t>
      </w:r>
      <w:r>
        <w:t xml:space="preserve">cinema theater </w:t>
      </w:r>
      <w:proofErr w:type="spellStart"/>
      <w:proofErr w:type="gramStart"/>
      <w:r w:rsidR="00045AAF">
        <w:t>its</w:t>
      </w:r>
      <w:proofErr w:type="spellEnd"/>
      <w:proofErr w:type="gramEnd"/>
      <w:r w:rsidR="00045AAF">
        <w:t xml:space="preserve"> our </w:t>
      </w:r>
      <w:r>
        <w:t>seat number</w:t>
      </w:r>
    </w:p>
    <w:p w:rsidR="00BA71B2" w:rsidRDefault="00DD0FAC" w:rsidP="00DD0FAC">
      <w:pPr>
        <w:pStyle w:val="0normal-segoefont"/>
      </w:pPr>
      <w:r>
        <w:t xml:space="preserve">It is the sequence id that is given to each arrived message in to the </w:t>
      </w:r>
      <w:r w:rsidR="00952D29">
        <w:t xml:space="preserve">partitions </w:t>
      </w:r>
      <w:r>
        <w:t xml:space="preserve">topic by the </w:t>
      </w:r>
      <w:proofErr w:type="gramStart"/>
      <w:r>
        <w:t>kafka</w:t>
      </w:r>
      <w:proofErr w:type="gramEnd"/>
      <w:r>
        <w:t xml:space="preserve"> broker </w:t>
      </w:r>
    </w:p>
    <w:p w:rsidR="00B174AF" w:rsidRDefault="00B174AF" w:rsidP="00DD0FAC">
      <w:pPr>
        <w:pStyle w:val="0normal-segoefont"/>
      </w:pPr>
      <w:proofErr w:type="spellStart"/>
      <w:r>
        <w:t>Its</w:t>
      </w:r>
      <w:proofErr w:type="spellEnd"/>
      <w:r>
        <w:t xml:space="preserve"> clearly an arrival order number</w:t>
      </w:r>
      <w:r w:rsidR="003567EF">
        <w:t>, when a message came broker will give</w:t>
      </w:r>
    </w:p>
    <w:p w:rsidR="006375E0" w:rsidRDefault="006375E0" w:rsidP="00DD0FAC">
      <w:pPr>
        <w:pStyle w:val="0normal-segoefont"/>
      </w:pPr>
      <w:r>
        <w:t xml:space="preserve">But these offset numbers are local to that partition, like another partition can also have same partition </w:t>
      </w:r>
      <w:proofErr w:type="gramStart"/>
      <w:r>
        <w:t xml:space="preserve">number </w:t>
      </w:r>
      <w:r w:rsidR="00411E4E">
        <w:t>,</w:t>
      </w:r>
      <w:proofErr w:type="gramEnd"/>
      <w:r w:rsidR="00411E4E">
        <w:t xml:space="preserve"> within each partition offset is going to start by 0 and increase by 1.</w:t>
      </w:r>
    </w:p>
    <w:p w:rsidR="003567EF" w:rsidRDefault="003567EF" w:rsidP="00DD0FAC">
      <w:pPr>
        <w:pStyle w:val="0normal-segoefont"/>
      </w:pPr>
      <w:r>
        <w:t xml:space="preserve">It same like in cinema theater how we get seat number </w:t>
      </w:r>
      <w:r w:rsidR="002F1459">
        <w:t xml:space="preserve">, when we came to cinema theater the theater management will give us that number so that  we can sit in that seat </w:t>
      </w:r>
    </w:p>
    <w:p w:rsidR="00F519C0" w:rsidRDefault="00852FC4" w:rsidP="00DD0FAC">
      <w:pPr>
        <w:pStyle w:val="0normal-segoefont"/>
      </w:pPr>
      <w:r>
        <w:rPr>
          <w:noProof/>
          <w:lang w:eastAsia="en-IN"/>
        </w:rPr>
        <w:drawing>
          <wp:inline distT="0" distB="0" distL="0" distR="0" wp14:anchorId="19D1DD22" wp14:editId="0DB9F6E7">
            <wp:extent cx="493395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C" w:rsidRDefault="00877DCC" w:rsidP="00DD0FAC">
      <w:pPr>
        <w:pStyle w:val="0normal-segoefont"/>
      </w:pPr>
      <w:r>
        <w:t>Therefore if u want to locate a message then u have to know the topic number, partition number (this partition number is mandatory because 1 topic may have many partitions)</w:t>
      </w:r>
      <w:proofErr w:type="gramStart"/>
      <w:r>
        <w:t>,offset</w:t>
      </w:r>
      <w:proofErr w:type="gramEnd"/>
      <w:r>
        <w:t xml:space="preserve"> number </w:t>
      </w:r>
    </w:p>
    <w:p w:rsidR="003567EF" w:rsidRDefault="003567EF" w:rsidP="00DD0FAC">
      <w:pPr>
        <w:pStyle w:val="0normal-segoefont"/>
      </w:pPr>
      <w:r>
        <w:t xml:space="preserve">What if an big message </w:t>
      </w:r>
      <w:proofErr w:type="gramStart"/>
      <w:r>
        <w:t>came ?</w:t>
      </w:r>
      <w:proofErr w:type="gramEnd"/>
    </w:p>
    <w:p w:rsidR="0023504D" w:rsidRDefault="001D278F">
      <w:pPr>
        <w:rPr>
          <w:rFonts w:ascii="Segoe UI Emoji" w:hAnsi="Segoe UI Emoji"/>
          <w:lang w:val="en-US"/>
        </w:rPr>
      </w:pPr>
      <w:r>
        <w:rPr>
          <w:rFonts w:ascii="Segoe UI Emoji" w:hAnsi="Segoe UI Emoji"/>
          <w:lang w:val="en-US"/>
        </w:rPr>
        <w:lastRenderedPageBreak/>
        <w:t>Will it be broken and stored across many partitions and each part will have some offset number??</w:t>
      </w:r>
    </w:p>
    <w:p w:rsidR="00AB34F4" w:rsidRDefault="00AB34F4">
      <w:pPr>
        <w:rPr>
          <w:rFonts w:ascii="Segoe UI Emoji" w:hAnsi="Segoe UI Emoji"/>
          <w:lang w:val="en-US"/>
        </w:rPr>
      </w:pPr>
    </w:p>
    <w:p w:rsidR="00AB34F4" w:rsidRDefault="00AB34F4" w:rsidP="00AB34F4">
      <w:pPr>
        <w:pStyle w:val="2h2-green"/>
        <w:rPr>
          <w:lang w:val="en-US"/>
        </w:rPr>
      </w:pPr>
      <w:r>
        <w:rPr>
          <w:lang w:val="en-US"/>
        </w:rPr>
        <w:t>Consumer group</w:t>
      </w:r>
    </w:p>
    <w:p w:rsidR="00AB34F4" w:rsidRPr="001E51EB" w:rsidRDefault="00AB34F4" w:rsidP="00AB34F4">
      <w:pPr>
        <w:pStyle w:val="0normal-segoefont"/>
      </w:pPr>
      <w:r>
        <w:t>If multiple consumers want to share the work, then they will form as a group</w:t>
      </w:r>
      <w:r w:rsidR="004D1EFA">
        <w:t xml:space="preserve"> and share the load</w:t>
      </w:r>
      <w:bookmarkStart w:id="0" w:name="_GoBack"/>
      <w:bookmarkEnd w:id="0"/>
    </w:p>
    <w:sectPr w:rsidR="00AB34F4" w:rsidRPr="001E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94392"/>
    <w:multiLevelType w:val="hybridMultilevel"/>
    <w:tmpl w:val="F7A40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A0083"/>
    <w:multiLevelType w:val="hybridMultilevel"/>
    <w:tmpl w:val="1B92EF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1E"/>
    <w:rsid w:val="00002A5C"/>
    <w:rsid w:val="00045AAF"/>
    <w:rsid w:val="000A7119"/>
    <w:rsid w:val="001336BE"/>
    <w:rsid w:val="00140A61"/>
    <w:rsid w:val="00153F74"/>
    <w:rsid w:val="00183EA0"/>
    <w:rsid w:val="001910F3"/>
    <w:rsid w:val="001B41BB"/>
    <w:rsid w:val="001D278F"/>
    <w:rsid w:val="001E51EB"/>
    <w:rsid w:val="001F2B01"/>
    <w:rsid w:val="0022134E"/>
    <w:rsid w:val="0023504D"/>
    <w:rsid w:val="002B03A8"/>
    <w:rsid w:val="002C32BC"/>
    <w:rsid w:val="002F1459"/>
    <w:rsid w:val="003152EB"/>
    <w:rsid w:val="00336C5D"/>
    <w:rsid w:val="003567EF"/>
    <w:rsid w:val="00411E4E"/>
    <w:rsid w:val="004C451E"/>
    <w:rsid w:val="004D1EFA"/>
    <w:rsid w:val="005C1068"/>
    <w:rsid w:val="005C7A2E"/>
    <w:rsid w:val="006375E0"/>
    <w:rsid w:val="006D287F"/>
    <w:rsid w:val="006E2E02"/>
    <w:rsid w:val="00722EBB"/>
    <w:rsid w:val="00852FC4"/>
    <w:rsid w:val="00863D6C"/>
    <w:rsid w:val="00863FE2"/>
    <w:rsid w:val="00877DCC"/>
    <w:rsid w:val="00894265"/>
    <w:rsid w:val="008D4244"/>
    <w:rsid w:val="00927752"/>
    <w:rsid w:val="00952D29"/>
    <w:rsid w:val="00982E23"/>
    <w:rsid w:val="009A287B"/>
    <w:rsid w:val="00A658A4"/>
    <w:rsid w:val="00A81B72"/>
    <w:rsid w:val="00AA26DC"/>
    <w:rsid w:val="00AB34F4"/>
    <w:rsid w:val="00AC7022"/>
    <w:rsid w:val="00B174AF"/>
    <w:rsid w:val="00B24E0D"/>
    <w:rsid w:val="00B3119D"/>
    <w:rsid w:val="00BA71B2"/>
    <w:rsid w:val="00BC2737"/>
    <w:rsid w:val="00BE7A50"/>
    <w:rsid w:val="00C12710"/>
    <w:rsid w:val="00CA757E"/>
    <w:rsid w:val="00DD0FAC"/>
    <w:rsid w:val="00E20921"/>
    <w:rsid w:val="00E36B20"/>
    <w:rsid w:val="00EC2126"/>
    <w:rsid w:val="00ED5446"/>
    <w:rsid w:val="00F519C0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A47AF-1C2B-4FEA-8A92-E0831FA4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1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F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6B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h3-red">
    <w:name w:val="3.h3-red"/>
    <w:basedOn w:val="Heading3"/>
    <w:link w:val="3h3-redChar"/>
    <w:qFormat/>
    <w:rsid w:val="00ED5446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982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h3-redChar">
    <w:name w:val="3.h3-red Char"/>
    <w:basedOn w:val="Heading3Char"/>
    <w:link w:val="3h3-red"/>
    <w:rsid w:val="00ED5446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h2-green">
    <w:name w:val="2.h2- green"/>
    <w:basedOn w:val="Heading2"/>
    <w:link w:val="2h2-greenChar"/>
    <w:qFormat/>
    <w:rsid w:val="00336C5D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paragraph" w:customStyle="1" w:styleId="0normal-segoefont">
    <w:name w:val="0.normal-segoe font"/>
    <w:basedOn w:val="Normal"/>
    <w:link w:val="0normal-segoefontChar"/>
    <w:qFormat/>
    <w:rsid w:val="003152EB"/>
    <w:rPr>
      <w:rFonts w:ascii="Segoe UI Emoji" w:hAnsi="Segoe UI Emoji"/>
      <w:lang w:val="en-US"/>
    </w:rPr>
  </w:style>
  <w:style w:type="character" w:customStyle="1" w:styleId="2h2-greenChar">
    <w:name w:val="2.h2- green Char"/>
    <w:basedOn w:val="Heading2Char"/>
    <w:link w:val="2h2-green"/>
    <w:rsid w:val="00336C5D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0normal-segoefontChar">
    <w:name w:val="0.normal-segoe font Char"/>
    <w:basedOn w:val="DefaultParagraphFont"/>
    <w:link w:val="0normal-segoefont"/>
    <w:rsid w:val="003152EB"/>
    <w:rPr>
      <w:rFonts w:ascii="Segoe UI Emoji" w:hAnsi="Segoe UI Emoj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59</cp:revision>
  <dcterms:created xsi:type="dcterms:W3CDTF">2022-12-03T12:11:00Z</dcterms:created>
  <dcterms:modified xsi:type="dcterms:W3CDTF">2022-12-06T01:36:00Z</dcterms:modified>
</cp:coreProperties>
</file>