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65B294E"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2F20C5">
        <w:rPr>
          <w:rFonts w:ascii="Calibri" w:eastAsia="Calibri" w:hAnsi="Calibri" w:cs="Calibri"/>
          <w:color w:val="000000"/>
          <w:sz w:val="24"/>
        </w:rPr>
        <w:t>6</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1DSTR project (TCOO LOB) from scratch phase on kafka, </w:t>
      </w:r>
      <w:proofErr w:type="spellStart"/>
      <w:r>
        <w:rPr>
          <w:rFonts w:ascii="Calibri" w:eastAsia="Calibri" w:hAnsi="Calibri" w:cs="Calibri"/>
          <w:sz w:val="24"/>
        </w:rPr>
        <w:t>mongodb,Spring</w:t>
      </w:r>
      <w:proofErr w:type="spellEnd"/>
      <w:r>
        <w:rPr>
          <w:rFonts w:ascii="Calibri" w:eastAsia="Calibri" w:hAnsi="Calibri" w:cs="Calibri"/>
          <w:sz w:val="24"/>
        </w:rPr>
        <w:t xml:space="preserve"> boot, Microservices</w:t>
      </w:r>
    </w:p>
    <w:p w14:paraId="5992EA96" w14:textId="4B675F56"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SDP Project from (TCOO LOB) on spring </w:t>
      </w:r>
      <w:proofErr w:type="spellStart"/>
      <w:r>
        <w:rPr>
          <w:rFonts w:ascii="Calibri" w:eastAsia="Calibri" w:hAnsi="Calibri" w:cs="Calibri"/>
          <w:sz w:val="24"/>
        </w:rPr>
        <w:t>boot,kafka</w:t>
      </w:r>
      <w:proofErr w:type="spellEnd"/>
      <w:r>
        <w:rPr>
          <w:rFonts w:ascii="Calibri" w:eastAsia="Calibri" w:hAnsi="Calibri" w:cs="Calibri"/>
          <w:sz w:val="24"/>
        </w:rPr>
        <w:t xml:space="preserve">, Microservices, Kubernetes </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5A260AED" w14:textId="77777777" w:rsidR="00344F6A" w:rsidRDefault="00344F6A">
      <w:pPr>
        <w:spacing w:before="100" w:after="100" w:line="240" w:lineRule="auto"/>
        <w:ind w:left="720" w:hanging="360"/>
        <w:jc w:val="both"/>
        <w:rPr>
          <w:rFonts w:ascii="Times New Roman" w:eastAsia="Times New Roman" w:hAnsi="Times New Roman"/>
          <w:color w:val="000000"/>
          <w:sz w:val="24"/>
          <w:szCs w:val="24"/>
        </w:rPr>
      </w:pPr>
    </w:p>
    <w:p w14:paraId="007DFDFE" w14:textId="77777777" w:rsidR="00344F6A" w:rsidRDefault="00344F6A">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RESTful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364147">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57A0504C" w14:textId="77777777" w:rsidR="00E667C3"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p w14:paraId="06C3F213" w14:textId="2E63F10D" w:rsidR="000C20B9" w:rsidRPr="0086161D" w:rsidRDefault="000C20B9">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Spec tools- open API (swagger)</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14CEAF8B"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667C3" w14:paraId="3D99C2A1" w14:textId="77777777" w:rsidTr="00F24AC4">
        <w:tc>
          <w:tcPr>
            <w:tcW w:w="3939" w:type="dxa"/>
            <w:shd w:val="clear" w:color="auto" w:fill="auto"/>
          </w:tcPr>
          <w:p w14:paraId="56B3899E" w14:textId="53E0780E" w:rsidR="00E667C3" w:rsidRPr="0086161D" w:rsidRDefault="00C33309" w:rsidP="00C33309">
            <w:pPr>
              <w:pStyle w:val="Heading4"/>
              <w:spacing w:after="0"/>
              <w:jc w:val="both"/>
              <w:outlineLvl w:val="3"/>
              <w:rPr>
                <w:rFonts w:ascii="Calibri" w:eastAsia="Calibri" w:hAnsi="Calibri" w:cs="Calibri"/>
                <w:b w:val="0"/>
                <w:szCs w:val="22"/>
              </w:rPr>
            </w:pPr>
            <w:r>
              <w:rPr>
                <w:rFonts w:ascii="Calibri" w:eastAsia="Calibri" w:hAnsi="Calibri" w:cs="Calibri"/>
                <w:b w:val="0"/>
                <w:szCs w:val="22"/>
              </w:rPr>
              <w:t>Front end technologies &amp; frameworks</w:t>
            </w:r>
          </w:p>
        </w:tc>
        <w:tc>
          <w:tcPr>
            <w:tcW w:w="6132" w:type="dxa"/>
            <w:shd w:val="clear" w:color="auto" w:fill="auto"/>
          </w:tcPr>
          <w:p w14:paraId="40B36796" w14:textId="6CD2805C"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r w:rsidR="00C33309">
              <w:rPr>
                <w:rFonts w:ascii="Calibri" w:eastAsia="Calibri" w:hAnsi="Calibri" w:cs="Calibri"/>
                <w:color w:val="000000"/>
                <w:sz w:val="24"/>
              </w:rPr>
              <w:t>, Angular</w:t>
            </w:r>
            <w:bookmarkStart w:id="0" w:name="_GoBack"/>
            <w:bookmarkEnd w:id="0"/>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0A8F60B6"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r w:rsidR="005C65C8">
              <w:rPr>
                <w:rFonts w:ascii="Calibri" w:eastAsia="Calibri" w:hAnsi="Calibri" w:cs="Calibri"/>
                <w:color w:val="000000"/>
                <w:sz w:val="24"/>
              </w:rPr>
              <w:t>,</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52C6CF4E" w:rsidR="0043482B" w:rsidRPr="0086161D" w:rsidRDefault="00FE45A2"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Liquibase</w:t>
            </w:r>
            <w:proofErr w:type="spellEnd"/>
            <w:r>
              <w:rPr>
                <w:rFonts w:ascii="Calibri" w:eastAsia="Calibri" w:hAnsi="Calibri" w:cs="Calibri"/>
                <w:color w:val="000000"/>
                <w:sz w:val="24"/>
              </w:rPr>
              <w:t xml:space="preserve">, </w:t>
            </w:r>
            <w:r w:rsidR="00AE49A0">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proofErr w:type="spellStart"/>
            <w:r w:rsidR="0074012B">
              <w:rPr>
                <w:rFonts w:ascii="Calibri" w:eastAsia="Calibri" w:hAnsi="Calibri" w:cs="Calibri"/>
                <w:color w:val="000000"/>
                <w:sz w:val="24"/>
              </w:rPr>
              <w:t>Autosys</w:t>
            </w:r>
            <w:proofErr w:type="spellEnd"/>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3BF0EFED" w14:textId="3AE803ED"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1</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08B65E0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Pr>
          <w:rFonts w:eastAsia="Times New Roman" w:cstheme="minorHAnsi"/>
          <w:sz w:val="24"/>
          <w:szCs w:val="24"/>
        </w:rPr>
        <w:t>Till date</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t>
      </w:r>
      <w:proofErr w:type="spellStart"/>
      <w:r w:rsidR="007E5065">
        <w:rPr>
          <w:rFonts w:eastAsia="Times New Roman" w:cstheme="minorHAnsi"/>
          <w:sz w:val="24"/>
          <w:szCs w:val="24"/>
        </w:rPr>
        <w:t>webservice</w:t>
      </w:r>
      <w:proofErr w:type="spellEnd"/>
      <w:r w:rsidR="007E5065">
        <w:rPr>
          <w:rFonts w:eastAsia="Times New Roman" w:cstheme="minorHAnsi"/>
          <w:sz w:val="24"/>
          <w:szCs w:val="24"/>
        </w:rPr>
        <w:t xml:space="preserv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lastRenderedPageBreak/>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lastRenderedPageBreak/>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44D4C41B" w14:textId="77777777" w:rsidR="00E04C7C" w:rsidRDefault="00E04C7C" w:rsidP="007E37E3">
      <w:pPr>
        <w:pStyle w:val="ListParagraph"/>
        <w:ind w:left="0"/>
        <w:jc w:val="both"/>
        <w:rPr>
          <w:rFonts w:eastAsia="Times New Roman" w:cstheme="minorHAnsi"/>
          <w:b/>
          <w:sz w:val="24"/>
          <w:szCs w:val="24"/>
        </w:rPr>
      </w:pPr>
    </w:p>
    <w:p w14:paraId="31740E56" w14:textId="77777777" w:rsidR="00E04C7C" w:rsidRDefault="00E04C7C"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w:t>
      </w:r>
      <w:proofErr w:type="spellStart"/>
      <w:r w:rsidRPr="00E04C7C">
        <w:rPr>
          <w:rFonts w:eastAsia="Times New Roman" w:cstheme="minorHAnsi"/>
          <w:sz w:val="24"/>
          <w:szCs w:val="24"/>
        </w:rPr>
        <w:t>Bswift</w:t>
      </w:r>
      <w:proofErr w:type="spellEnd"/>
      <w:r w:rsidRPr="00E04C7C">
        <w:rPr>
          <w:rFonts w:eastAsia="Times New Roman" w:cstheme="minorHAnsi"/>
          <w:sz w:val="24"/>
          <w:szCs w:val="24"/>
        </w:rPr>
        <w:t xml:space="preserve">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w:t>
      </w:r>
      <w:proofErr w:type="spellStart"/>
      <w:r w:rsidR="002D3725" w:rsidRPr="00E04C7C">
        <w:rPr>
          <w:rFonts w:eastAsia="Times New Roman" w:cstheme="minorHAnsi"/>
          <w:sz w:val="24"/>
          <w:szCs w:val="24"/>
        </w:rPr>
        <w:t>akka</w:t>
      </w:r>
      <w:proofErr w:type="spellEnd"/>
      <w:r w:rsidR="002D3725" w:rsidRPr="00E04C7C">
        <w:rPr>
          <w:rFonts w:eastAsia="Times New Roman" w:cstheme="minorHAnsi"/>
          <w:sz w:val="24"/>
          <w:szCs w:val="24"/>
        </w:rPr>
        <w:t xml:space="preserve">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2B2CB2">
        <w:rPr>
          <w:rFonts w:cstheme="minorHAnsi"/>
          <w:sz w:val="24"/>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2B2CB2">
        <w:rPr>
          <w:rFonts w:cstheme="minorHAnsi"/>
          <w:sz w:val="24"/>
        </w:rPr>
        <w:t>EdealerServices</w:t>
      </w:r>
      <w:proofErr w:type="spellEnd"/>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lastRenderedPageBreak/>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380763">
        <w:rPr>
          <w:rFonts w:cstheme="minorHAnsi"/>
          <w:sz w:val="24"/>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80763">
        <w:rPr>
          <w:rFonts w:cstheme="minorHAnsi"/>
          <w:sz w:val="24"/>
        </w:rPr>
        <w:t>EdealerDatabseServices</w:t>
      </w:r>
      <w:proofErr w:type="spellEnd"/>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48CDF4A5" w14:textId="77777777" w:rsidR="0000587E" w:rsidRDefault="0000587E">
      <w:pPr>
        <w:spacing w:after="0" w:line="360" w:lineRule="auto"/>
        <w:jc w:val="both"/>
        <w:rPr>
          <w:rFonts w:eastAsia="Calibri" w:cstheme="minorHAnsi"/>
          <w:color w:val="000000"/>
          <w:sz w:val="24"/>
        </w:rPr>
      </w:pPr>
    </w:p>
    <w:p w14:paraId="202F2F3E" w14:textId="77777777" w:rsidR="0000587E" w:rsidRDefault="0000587E">
      <w:pPr>
        <w:spacing w:after="0" w:line="360" w:lineRule="auto"/>
        <w:jc w:val="both"/>
        <w:rPr>
          <w:rFonts w:eastAsia="Calibri" w:cstheme="minorHAnsi"/>
          <w:color w:val="000000"/>
          <w:sz w:val="24"/>
        </w:rPr>
      </w:pPr>
    </w:p>
    <w:p w14:paraId="4D341412" w14:textId="77777777" w:rsidR="0000587E" w:rsidRDefault="0000587E">
      <w:pPr>
        <w:spacing w:after="0" w:line="360" w:lineRule="auto"/>
        <w:jc w:val="both"/>
        <w:rPr>
          <w:rFonts w:eastAsia="Calibri" w:cstheme="minorHAnsi"/>
          <w:color w:val="000000"/>
          <w:sz w:val="24"/>
        </w:rPr>
      </w:pPr>
    </w:p>
    <w:p w14:paraId="61F2D95E" w14:textId="77777777" w:rsidR="0000587E" w:rsidRPr="00395851" w:rsidRDefault="0000587E">
      <w:pPr>
        <w:spacing w:after="0" w:line="360" w:lineRule="auto"/>
        <w:jc w:val="both"/>
        <w:rPr>
          <w:rFonts w:eastAsia="Times New Roman" w:cstheme="minorHAnsi"/>
          <w:b/>
          <w:i/>
          <w:color w:val="000000"/>
          <w:sz w:val="28"/>
          <w:szCs w:val="24"/>
        </w:rPr>
      </w:pP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9"/>
      <w:footerReference w:type="default" r:id="rId10"/>
      <w:footerReference w:type="first" r:id="rId11"/>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D3C8" w14:textId="77777777" w:rsidR="004C0FEE" w:rsidRDefault="004C0FEE">
      <w:pPr>
        <w:spacing w:after="0" w:line="240" w:lineRule="auto"/>
      </w:pPr>
      <w:r>
        <w:separator/>
      </w:r>
    </w:p>
  </w:endnote>
  <w:endnote w:type="continuationSeparator" w:id="0">
    <w:p w14:paraId="0E39528C" w14:textId="77777777" w:rsidR="004C0FEE" w:rsidRDefault="004C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8D5C0" w14:textId="77777777" w:rsidR="004C0FEE" w:rsidRDefault="004C0FEE">
      <w:pPr>
        <w:spacing w:after="0" w:line="240" w:lineRule="auto"/>
      </w:pPr>
      <w:r>
        <w:separator/>
      </w:r>
    </w:p>
  </w:footnote>
  <w:footnote w:type="continuationSeparator" w:id="0">
    <w:p w14:paraId="09608B79" w14:textId="77777777" w:rsidR="004C0FEE" w:rsidRDefault="004C0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1">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4">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4"/>
  </w:num>
  <w:num w:numId="5">
    <w:abstractNumId w:val="11"/>
  </w:num>
  <w:num w:numId="6">
    <w:abstractNumId w:val="3"/>
  </w:num>
  <w:num w:numId="7">
    <w:abstractNumId w:val="8"/>
  </w:num>
  <w:num w:numId="8">
    <w:abstractNumId w:val="9"/>
  </w:num>
  <w:num w:numId="9">
    <w:abstractNumId w:val="7"/>
  </w:num>
  <w:num w:numId="10">
    <w:abstractNumId w:val="0"/>
  </w:num>
  <w:num w:numId="11">
    <w:abstractNumId w:val="15"/>
  </w:num>
  <w:num w:numId="12">
    <w:abstractNumId w:val="4"/>
  </w:num>
  <w:num w:numId="13">
    <w:abstractNumId w:val="10"/>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C20B9"/>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0C5"/>
    <w:rsid w:val="002F27FF"/>
    <w:rsid w:val="002F4A86"/>
    <w:rsid w:val="002F6470"/>
    <w:rsid w:val="00305747"/>
    <w:rsid w:val="00306C78"/>
    <w:rsid w:val="00306F2B"/>
    <w:rsid w:val="003145D6"/>
    <w:rsid w:val="00315AF5"/>
    <w:rsid w:val="003205DE"/>
    <w:rsid w:val="0033541B"/>
    <w:rsid w:val="00336F76"/>
    <w:rsid w:val="0034496E"/>
    <w:rsid w:val="00344F6A"/>
    <w:rsid w:val="00352292"/>
    <w:rsid w:val="003578CD"/>
    <w:rsid w:val="00364147"/>
    <w:rsid w:val="003802E0"/>
    <w:rsid w:val="00380763"/>
    <w:rsid w:val="00393780"/>
    <w:rsid w:val="00395851"/>
    <w:rsid w:val="003A6CEB"/>
    <w:rsid w:val="00427A33"/>
    <w:rsid w:val="0043482B"/>
    <w:rsid w:val="004359D0"/>
    <w:rsid w:val="00452534"/>
    <w:rsid w:val="00455ED6"/>
    <w:rsid w:val="004562C0"/>
    <w:rsid w:val="00473B8E"/>
    <w:rsid w:val="00481079"/>
    <w:rsid w:val="004830FA"/>
    <w:rsid w:val="00494C3B"/>
    <w:rsid w:val="0049731C"/>
    <w:rsid w:val="004C0FEE"/>
    <w:rsid w:val="004D11B0"/>
    <w:rsid w:val="004D2464"/>
    <w:rsid w:val="004E181E"/>
    <w:rsid w:val="005043D3"/>
    <w:rsid w:val="00524164"/>
    <w:rsid w:val="00535220"/>
    <w:rsid w:val="005401B3"/>
    <w:rsid w:val="0054398D"/>
    <w:rsid w:val="00545D4B"/>
    <w:rsid w:val="00554EDC"/>
    <w:rsid w:val="00585B97"/>
    <w:rsid w:val="00587D8D"/>
    <w:rsid w:val="00592320"/>
    <w:rsid w:val="00594B6F"/>
    <w:rsid w:val="005950A8"/>
    <w:rsid w:val="005A028C"/>
    <w:rsid w:val="005A6330"/>
    <w:rsid w:val="005B63EE"/>
    <w:rsid w:val="005B7D3E"/>
    <w:rsid w:val="005C65C8"/>
    <w:rsid w:val="005F22A5"/>
    <w:rsid w:val="005F26E9"/>
    <w:rsid w:val="00641957"/>
    <w:rsid w:val="0064538E"/>
    <w:rsid w:val="00645D5A"/>
    <w:rsid w:val="006469A2"/>
    <w:rsid w:val="006530EC"/>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1EE"/>
    <w:rsid w:val="00984A85"/>
    <w:rsid w:val="009919CE"/>
    <w:rsid w:val="00992AE5"/>
    <w:rsid w:val="009A5D52"/>
    <w:rsid w:val="009B0D3A"/>
    <w:rsid w:val="009B0FA1"/>
    <w:rsid w:val="009B275C"/>
    <w:rsid w:val="009C7C62"/>
    <w:rsid w:val="009D6C2F"/>
    <w:rsid w:val="00A00950"/>
    <w:rsid w:val="00A112CF"/>
    <w:rsid w:val="00A16B2D"/>
    <w:rsid w:val="00A44887"/>
    <w:rsid w:val="00A45168"/>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3330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4022B"/>
    <w:rsid w:val="00D64C0E"/>
    <w:rsid w:val="00D765BD"/>
    <w:rsid w:val="00D91109"/>
    <w:rsid w:val="00DA26E3"/>
    <w:rsid w:val="00DB59CF"/>
    <w:rsid w:val="00DD02E9"/>
    <w:rsid w:val="00DE75D7"/>
    <w:rsid w:val="00DF4E2E"/>
    <w:rsid w:val="00E01095"/>
    <w:rsid w:val="00E04C7C"/>
    <w:rsid w:val="00E23B07"/>
    <w:rsid w:val="00E2531F"/>
    <w:rsid w:val="00E33E5D"/>
    <w:rsid w:val="00E52BB0"/>
    <w:rsid w:val="00E667C3"/>
    <w:rsid w:val="00E8399C"/>
    <w:rsid w:val="00E83EF8"/>
    <w:rsid w:val="00ED444A"/>
    <w:rsid w:val="00ED5FCB"/>
    <w:rsid w:val="00F24AC4"/>
    <w:rsid w:val="00F32307"/>
    <w:rsid w:val="00F35DAD"/>
    <w:rsid w:val="00F43D6A"/>
    <w:rsid w:val="00F47E7A"/>
    <w:rsid w:val="00F52EE0"/>
    <w:rsid w:val="00F63EB9"/>
    <w:rsid w:val="00FB4725"/>
    <w:rsid w:val="00FC49B6"/>
    <w:rsid w:val="00FE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F3A103-8CF6-4239-A68D-9B79BBF9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199</cp:revision>
  <dcterms:created xsi:type="dcterms:W3CDTF">2021-01-29T01:39:00Z</dcterms:created>
  <dcterms:modified xsi:type="dcterms:W3CDTF">2024-05-09T07:22:00Z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