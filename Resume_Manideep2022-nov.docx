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6D3803C7" w:rsidR="00984A85" w:rsidRPr="00984A85" w:rsidRDefault="002F4A86">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153AC476"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I have around 6</w:t>
      </w:r>
      <w:r w:rsidR="00020272" w:rsidRPr="00306C78">
        <w:rPr>
          <w:rFonts w:ascii="Calibri" w:eastAsia="Calibri" w:hAnsi="Calibri" w:cs="Calibri"/>
          <w:color w:val="000000"/>
          <w:sz w:val="24"/>
        </w:rPr>
        <w:t xml:space="preserve"> years and </w:t>
      </w:r>
      <w:r>
        <w:rPr>
          <w:rFonts w:ascii="Calibri" w:hAnsi="Calibri" w:cs="Calibri"/>
          <w:sz w:val="24"/>
        </w:rPr>
        <w:t>2</w:t>
      </w:r>
      <w:r w:rsidR="00020272" w:rsidRPr="00306C78">
        <w:rPr>
          <w:rFonts w:ascii="Calibri" w:eastAsia="Calibri" w:hAnsi="Calibri" w:cs="Calibri"/>
          <w:color w:val="000000"/>
          <w:sz w:val="24"/>
        </w:rPr>
        <w:t xml:space="preserve"> months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0A8F9F30"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7B1D9A" w:rsidRPr="00306C78">
        <w:rPr>
          <w:rFonts w:ascii="Calibri" w:hAnsi="Calibri" w:cs="Calibri"/>
          <w:sz w:val="24"/>
        </w:rPr>
        <w:t xml:space="preserve">6.1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kafka ,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16356995" w14:textId="77777777"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and enterprise applications using JEE technologies such as JDBC, </w:t>
      </w:r>
      <w:proofErr w:type="spellStart"/>
      <w:r w:rsidRPr="00306C78">
        <w:rPr>
          <w:rFonts w:ascii="Calibri" w:hAnsi="Calibri" w:cs="Calibri"/>
          <w:sz w:val="24"/>
        </w:rPr>
        <w:t>Servlets,JSP</w:t>
      </w:r>
      <w:proofErr w:type="spellEnd"/>
      <w:r w:rsidRPr="00306C78">
        <w:rPr>
          <w:rFonts w:ascii="Calibri" w:hAnsi="Calibri" w:cs="Calibri"/>
          <w:sz w:val="24"/>
        </w:rPr>
        <w:t xml:space="preserve">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w:t>
      </w:r>
      <w:proofErr w:type="spellStart"/>
      <w:r w:rsidRPr="00306C78">
        <w:rPr>
          <w:rFonts w:ascii="Calibri" w:hAnsi="Calibri" w:cs="Calibri"/>
          <w:sz w:val="24"/>
        </w:rPr>
        <w:t>Junit</w:t>
      </w:r>
      <w:proofErr w:type="spellEnd"/>
      <w:r w:rsidRPr="00306C78">
        <w:rPr>
          <w:rFonts w:ascii="Calibri" w:hAnsi="Calibri" w:cs="Calibri"/>
          <w:sz w:val="24"/>
        </w:rPr>
        <w:t xml:space="preserve">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1B746B6A" w14:textId="7C213824"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working with deployment tool cloud Management portal(</w:t>
      </w:r>
      <w:r w:rsidR="00081F4D" w:rsidRPr="00306C78">
        <w:rPr>
          <w:rFonts w:ascii="Calibri" w:hAnsi="Calibri" w:cs="Calibri"/>
          <w:sz w:val="24"/>
        </w:rPr>
        <w:t>urban code</w:t>
      </w:r>
      <w:r w:rsidRPr="00306C78">
        <w:rPr>
          <w:rFonts w:ascii="Calibri" w:hAnsi="Calibri" w:cs="Calibri"/>
          <w:sz w:val="24"/>
        </w:rPr>
        <w:t>)</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 xml:space="preserve">Consuming </w:t>
      </w:r>
      <w:proofErr w:type="spellStart"/>
      <w:r w:rsidR="00BC0120" w:rsidRPr="00306C78">
        <w:rPr>
          <w:rFonts w:ascii="Calibri" w:hAnsi="Calibri" w:cs="Calibri"/>
          <w:sz w:val="24"/>
        </w:rPr>
        <w:t>RESTful</w:t>
      </w:r>
      <w:proofErr w:type="spellEnd"/>
      <w:r w:rsidRPr="00306C78">
        <w:rPr>
          <w:rFonts w:ascii="Calibri" w:hAnsi="Calibri" w:cs="Calibri"/>
          <w:sz w:val="24"/>
        </w:rPr>
        <w:t xml:space="preserve"> Web Services based on requirement</w:t>
      </w:r>
    </w:p>
    <w:p w14:paraId="5A88D6D3" w14:textId="27C84703" w:rsidR="00E667C3" w:rsidRPr="00721BF5"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Experience in using GUI/IDE too</w:t>
      </w:r>
      <w:r w:rsidR="008B2503">
        <w:rPr>
          <w:rFonts w:ascii="Calibri" w:hAnsi="Calibri" w:cs="Calibri"/>
          <w:sz w:val="24"/>
        </w:rPr>
        <w:t xml:space="preserve">ls of </w:t>
      </w:r>
      <w:proofErr w:type="spellStart"/>
      <w:r w:rsidR="00A76413">
        <w:rPr>
          <w:rFonts w:ascii="Calibri" w:hAnsi="Calibri" w:cs="Calibri"/>
          <w:sz w:val="24"/>
        </w:rPr>
        <w:t>Intellij</w:t>
      </w:r>
      <w:proofErr w:type="spellEnd"/>
      <w:r w:rsidR="00A76413">
        <w:rPr>
          <w:rFonts w:ascii="Calibri" w:hAnsi="Calibri" w:cs="Calibri"/>
          <w:sz w:val="24"/>
        </w:rPr>
        <w:t xml:space="preserve"> </w:t>
      </w:r>
      <w:proofErr w:type="spellStart"/>
      <w:r w:rsidR="00A76413">
        <w:rPr>
          <w:rFonts w:ascii="Calibri" w:hAnsi="Calibri" w:cs="Calibri"/>
          <w:sz w:val="24"/>
        </w:rPr>
        <w:t>Idea,</w:t>
      </w:r>
      <w:r w:rsidR="008B2503">
        <w:rPr>
          <w:rFonts w:ascii="Calibri" w:hAnsi="Calibri" w:cs="Calibri"/>
          <w:sz w:val="24"/>
        </w:rPr>
        <w:t>STS</w:t>
      </w:r>
      <w:proofErr w:type="spellEnd"/>
      <w:r w:rsidR="008B2503">
        <w:rPr>
          <w:rFonts w:ascii="Calibri" w:hAnsi="Calibri" w:cs="Calibri"/>
          <w:sz w:val="24"/>
        </w:rPr>
        <w:t xml:space="preserve"> ,</w:t>
      </w:r>
      <w:proofErr w:type="spellStart"/>
      <w:r w:rsidR="008B2503">
        <w:rPr>
          <w:rFonts w:ascii="Calibri" w:hAnsi="Calibri" w:cs="Calibri"/>
          <w:sz w:val="24"/>
        </w:rPr>
        <w:t>RSA,GIT,Github</w:t>
      </w:r>
      <w:proofErr w:type="spellEnd"/>
    </w:p>
    <w:p w14:paraId="4E5227EB" w14:textId="01263462" w:rsidR="00721BF5" w:rsidRPr="00306C78" w:rsidRDefault="00721BF5" w:rsidP="00CA0C1B">
      <w:pPr>
        <w:numPr>
          <w:ilvl w:val="0"/>
          <w:numId w:val="5"/>
        </w:numPr>
        <w:spacing w:after="0" w:line="240" w:lineRule="auto"/>
        <w:jc w:val="both"/>
        <w:rPr>
          <w:rFonts w:ascii="Calibri" w:eastAsia="Calibri" w:hAnsi="Calibri" w:cs="Calibri"/>
          <w:sz w:val="24"/>
        </w:rPr>
      </w:pPr>
      <w:r>
        <w:rPr>
          <w:rFonts w:ascii="Calibri" w:hAnsi="Calibri" w:cs="Calibri"/>
          <w:sz w:val="24"/>
        </w:rPr>
        <w:t>And have knowledge on Basics of spring Batch</w:t>
      </w:r>
    </w:p>
    <w:p w14:paraId="17B389DF" w14:textId="77777777" w:rsidR="00E667C3" w:rsidRDefault="00E667C3">
      <w:pPr>
        <w:spacing w:before="100" w:after="100" w:line="240" w:lineRule="auto"/>
        <w:ind w:left="720" w:hanging="360"/>
        <w:jc w:val="both"/>
      </w:pPr>
    </w:p>
    <w:p w14:paraId="5DBCF88A" w14:textId="77777777" w:rsidR="00E667C3" w:rsidRDefault="00020272">
      <w:pPr>
        <w:jc w:val="both"/>
        <w:rPr>
          <w:rFonts w:ascii="Calibri" w:eastAsia="Calibri" w:hAnsi="Calibri" w:cs="Calibri"/>
          <w:b/>
          <w:u w:val="single"/>
        </w:rPr>
      </w:pPr>
      <w:r>
        <w:rPr>
          <w:rFonts w:ascii="Calibri" w:eastAsia="Calibri" w:hAnsi="Calibri" w:cs="Calibri"/>
          <w:b/>
          <w:u w:val="single"/>
        </w:rPr>
        <w:t>Professional Experience</w:t>
      </w:r>
    </w:p>
    <w:p w14:paraId="4FEF0D1F" w14:textId="084E92B6" w:rsidR="00C56B17" w:rsidRPr="00C56B17" w:rsidRDefault="00C56B17" w:rsidP="00C56B17">
      <w:pPr>
        <w:pStyle w:val="ListParagraph"/>
        <w:numPr>
          <w:ilvl w:val="0"/>
          <w:numId w:val="12"/>
        </w:numPr>
        <w:jc w:val="both"/>
        <w:rPr>
          <w:rFonts w:ascii="Calibri" w:eastAsia="Calibri" w:hAnsi="Calibri" w:cs="Calibri"/>
          <w:sz w:val="24"/>
        </w:rPr>
      </w:pPr>
      <w:r w:rsidRPr="00C56B17">
        <w:rPr>
          <w:rFonts w:ascii="Calibri" w:eastAsia="Calibri" w:hAnsi="Calibri" w:cs="Calibri"/>
          <w:sz w:val="24"/>
        </w:rPr>
        <w:t xml:space="preserve">Currently working in TCS </w:t>
      </w:r>
      <w:proofErr w:type="spellStart"/>
      <w:r w:rsidR="00473B8E">
        <w:rPr>
          <w:rFonts w:ascii="Calibri" w:eastAsia="Calibri" w:hAnsi="Calibri" w:cs="Calibri"/>
          <w:sz w:val="24"/>
        </w:rPr>
        <w:t>Hyd</w:t>
      </w:r>
      <w:proofErr w:type="spellEnd"/>
      <w:r w:rsidR="00A16B2D">
        <w:rPr>
          <w:rFonts w:ascii="Calibri" w:eastAsia="Calibri" w:hAnsi="Calibri" w:cs="Calibri"/>
          <w:sz w:val="24"/>
        </w:rPr>
        <w:t xml:space="preserve">: For Wells Fargo client </w:t>
      </w:r>
      <w:r w:rsidR="006C6988">
        <w:rPr>
          <w:rFonts w:ascii="Calibri" w:eastAsia="Calibri" w:hAnsi="Calibri" w:cs="Calibri"/>
          <w:sz w:val="24"/>
        </w:rPr>
        <w:t>S</w:t>
      </w:r>
      <w:r w:rsidRPr="00C56B17">
        <w:rPr>
          <w:rFonts w:ascii="Calibri" w:eastAsia="Calibri" w:hAnsi="Calibri" w:cs="Calibri"/>
          <w:sz w:val="24"/>
        </w:rPr>
        <w:t>ince July 2021</w:t>
      </w:r>
      <w:r w:rsidR="00A16B2D">
        <w:rPr>
          <w:rFonts w:ascii="Calibri" w:eastAsia="Calibri" w:hAnsi="Calibri" w:cs="Calibri"/>
          <w:sz w:val="24"/>
        </w:rPr>
        <w:t xml:space="preserve"> </w:t>
      </w:r>
    </w:p>
    <w:p w14:paraId="3597BFBE" w14:textId="4CC5C071" w:rsidR="00E667C3" w:rsidRPr="00C56B17" w:rsidRDefault="00850FF4" w:rsidP="00C56B17">
      <w:pPr>
        <w:pStyle w:val="ListParagraph"/>
        <w:numPr>
          <w:ilvl w:val="0"/>
          <w:numId w:val="12"/>
        </w:numPr>
        <w:spacing w:before="100" w:after="100" w:line="240" w:lineRule="auto"/>
        <w:jc w:val="both"/>
        <w:rPr>
          <w:rFonts w:ascii="Calibri" w:eastAsia="Calibri" w:hAnsi="Calibri" w:cs="Calibri"/>
          <w:color w:val="000000"/>
          <w:sz w:val="24"/>
        </w:rPr>
      </w:pPr>
      <w:r>
        <w:rPr>
          <w:rFonts w:ascii="Calibri" w:eastAsia="Calibri" w:hAnsi="Calibri" w:cs="Calibri"/>
          <w:color w:val="000000"/>
          <w:sz w:val="24"/>
        </w:rPr>
        <w:t xml:space="preserve">Worked </w:t>
      </w:r>
      <w:r w:rsidR="00020272" w:rsidRPr="00C56B17">
        <w:rPr>
          <w:rFonts w:ascii="Calibri" w:eastAsia="Calibri" w:hAnsi="Calibri" w:cs="Calibri"/>
          <w:color w:val="000000"/>
          <w:sz w:val="24"/>
        </w:rPr>
        <w:t xml:space="preserve">as a </w:t>
      </w:r>
      <w:r w:rsidR="00E33E5D" w:rsidRPr="00C56B17">
        <w:rPr>
          <w:rFonts w:ascii="Calibri" w:eastAsia="Calibri" w:hAnsi="Calibri" w:cs="Calibri"/>
          <w:color w:val="000000"/>
          <w:sz w:val="24"/>
        </w:rPr>
        <w:t>Jakarta</w:t>
      </w:r>
      <w:r w:rsidR="00020272" w:rsidRPr="00C56B17">
        <w:rPr>
          <w:rFonts w:ascii="Calibri" w:eastAsia="Calibri" w:hAnsi="Calibri" w:cs="Calibri"/>
          <w:color w:val="000000"/>
          <w:sz w:val="24"/>
        </w:rPr>
        <w:t xml:space="preserve"> </w:t>
      </w:r>
      <w:r w:rsidR="00E33E5D" w:rsidRPr="00C56B17">
        <w:rPr>
          <w:rFonts w:ascii="Calibri" w:eastAsia="Calibri" w:hAnsi="Calibri" w:cs="Calibri"/>
          <w:color w:val="000000"/>
          <w:sz w:val="24"/>
        </w:rPr>
        <w:t xml:space="preserve">EE </w:t>
      </w:r>
      <w:r w:rsidR="00020272" w:rsidRPr="00C56B17">
        <w:rPr>
          <w:rFonts w:ascii="Calibri" w:eastAsia="Calibri" w:hAnsi="Calibri" w:cs="Calibri"/>
          <w:color w:val="000000"/>
          <w:sz w:val="24"/>
        </w:rPr>
        <w:t xml:space="preserve">developer in </w:t>
      </w:r>
      <w:proofErr w:type="spellStart"/>
      <w:r w:rsidR="00020272" w:rsidRPr="00C56B17">
        <w:rPr>
          <w:rFonts w:ascii="Calibri" w:eastAsia="Calibri" w:hAnsi="Calibri" w:cs="Calibri"/>
          <w:color w:val="000000"/>
          <w:sz w:val="24"/>
        </w:rPr>
        <w:t>Virtusa</w:t>
      </w:r>
      <w:proofErr w:type="spellEnd"/>
      <w:r w:rsidR="00020272" w:rsidRPr="00C56B17">
        <w:rPr>
          <w:rFonts w:ascii="Calibri" w:eastAsia="Calibri" w:hAnsi="Calibri" w:cs="Calibri"/>
          <w:color w:val="000000"/>
          <w:sz w:val="24"/>
        </w:rPr>
        <w:t xml:space="preserve"> corporation</w:t>
      </w:r>
      <w:r w:rsidR="00481079">
        <w:rPr>
          <w:rFonts w:ascii="Calibri" w:eastAsia="Calibri" w:hAnsi="Calibri" w:cs="Calibri"/>
          <w:color w:val="000000"/>
          <w:sz w:val="24"/>
        </w:rPr>
        <w:t xml:space="preserve"> for 1.5 Years</w:t>
      </w:r>
    </w:p>
    <w:p w14:paraId="19A3AE4C" w14:textId="42FC3D08" w:rsidR="00E667C3" w:rsidRPr="00C56B17" w:rsidRDefault="00020272" w:rsidP="00C56B17">
      <w:pPr>
        <w:pStyle w:val="ListParagraph"/>
        <w:numPr>
          <w:ilvl w:val="0"/>
          <w:numId w:val="12"/>
        </w:numPr>
        <w:spacing w:before="100" w:after="100" w:line="240" w:lineRule="auto"/>
        <w:jc w:val="both"/>
        <w:rPr>
          <w:rFonts w:ascii="Calibri" w:eastAsia="Calibri" w:hAnsi="Calibri" w:cs="Calibri"/>
          <w:color w:val="000000"/>
          <w:sz w:val="24"/>
        </w:rPr>
      </w:pPr>
      <w:r w:rsidRPr="00C56B17">
        <w:rPr>
          <w:rFonts w:ascii="Calibri" w:eastAsia="Calibri" w:hAnsi="Calibri" w:cs="Calibri"/>
          <w:color w:val="000000"/>
          <w:sz w:val="24"/>
        </w:rPr>
        <w:t xml:space="preserve">Had around 3.7 years of experience in HTC Global services </w:t>
      </w:r>
      <w:r w:rsidR="000825BA" w:rsidRPr="00C56B17">
        <w:rPr>
          <w:rFonts w:ascii="Calibri" w:eastAsia="Calibri" w:hAnsi="Calibri" w:cs="Calibri"/>
          <w:color w:val="000000"/>
          <w:sz w:val="24"/>
        </w:rPr>
        <w:t xml:space="preserve"> since 2016</w:t>
      </w:r>
    </w:p>
    <w:p w14:paraId="307FCC70"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1D2BADB"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7C57390C"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7559EE">
      <w:pPr>
        <w:pStyle w:val="NormalWeb"/>
        <w:shd w:val="clear" w:color="auto" w:fill="D3D3D3"/>
        <w:spacing w:before="0" w:beforeAutospacing="0" w:after="0" w:afterAutospacing="0"/>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9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3"/>
        <w:gridCol w:w="6132"/>
      </w:tblGrid>
      <w:tr w:rsidR="00E667C3" w14:paraId="6A206172" w14:textId="77777777">
        <w:tc>
          <w:tcPr>
            <w:tcW w:w="3083"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tc>
          <w:tcPr>
            <w:tcW w:w="3083"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tc>
          <w:tcPr>
            <w:tcW w:w="3083"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RESTful</w:t>
            </w:r>
            <w:proofErr w:type="spellEnd"/>
            <w:r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tc>
          <w:tcPr>
            <w:tcW w:w="3083"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tc>
          <w:tcPr>
            <w:tcW w:w="3083"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tc>
          <w:tcPr>
            <w:tcW w:w="3083"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4BC0ED02"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r w:rsidR="00C04521">
              <w:rPr>
                <w:rFonts w:ascii="Calibri" w:eastAsia="Calibri" w:hAnsi="Calibri" w:cs="Calibri"/>
                <w:color w:val="000000"/>
                <w:sz w:val="24"/>
              </w:rPr>
              <w:t>(3)</w:t>
            </w:r>
          </w:p>
        </w:tc>
      </w:tr>
      <w:tr w:rsidR="00E667C3" w14:paraId="71879E92" w14:textId="77777777">
        <w:tc>
          <w:tcPr>
            <w:tcW w:w="3083"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5D8FD267" w14:textId="32680EC7" w:rsidR="00E667C3" w:rsidRPr="0086161D" w:rsidRDefault="00020272" w:rsidP="00364147">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tc>
      </w:tr>
      <w:tr w:rsidR="00D22B08" w14:paraId="624ADA73" w14:textId="77777777">
        <w:tc>
          <w:tcPr>
            <w:tcW w:w="3083"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3042F574"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Config server backed by GIT and </w:t>
            </w:r>
            <w:proofErr w:type="spellStart"/>
            <w:r w:rsidRPr="0086161D">
              <w:rPr>
                <w:rFonts w:ascii="Calibri" w:eastAsia="Calibri" w:hAnsi="Calibri" w:cs="Calibri"/>
                <w:color w:val="000000"/>
                <w:sz w:val="24"/>
              </w:rPr>
              <w:t>MongoDB</w:t>
            </w:r>
            <w:proofErr w:type="spellEnd"/>
            <w:r w:rsidRPr="0086161D">
              <w:rPr>
                <w:rFonts w:ascii="Calibri" w:eastAsia="Calibri" w:hAnsi="Calibri" w:cs="Calibri"/>
                <w:color w:val="000000"/>
                <w:sz w:val="24"/>
              </w:rPr>
              <w:t xml:space="preserve">, Eureka service Registry , </w:t>
            </w:r>
            <w:proofErr w:type="spellStart"/>
            <w:r w:rsidRPr="0086161D">
              <w:rPr>
                <w:rFonts w:ascii="Calibri" w:eastAsia="Calibri" w:hAnsi="Calibri" w:cs="Calibri"/>
                <w:color w:val="000000"/>
                <w:sz w:val="24"/>
              </w:rPr>
              <w:t>Hystrix</w:t>
            </w:r>
            <w:proofErr w:type="spellEnd"/>
            <w:r w:rsidRPr="0086161D">
              <w:rPr>
                <w:rFonts w:ascii="Calibri" w:eastAsia="Calibri" w:hAnsi="Calibri" w:cs="Calibri"/>
                <w:color w:val="000000"/>
                <w:sz w:val="24"/>
              </w:rPr>
              <w:t xml:space="preserve">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tc>
          <w:tcPr>
            <w:tcW w:w="3083"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tc>
          <w:tcPr>
            <w:tcW w:w="3083"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42DAB061" w:rsidR="00977567" w:rsidRPr="0086161D" w:rsidRDefault="00977567" w:rsidP="00977567">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Pr="0086161D">
              <w:rPr>
                <w:rFonts w:ascii="Calibri" w:eastAsia="Calibri" w:hAnsi="Calibri" w:cs="Calibri"/>
                <w:color w:val="000000"/>
                <w:sz w:val="24"/>
              </w:rPr>
              <w:t>, Apache Active MQ,</w:t>
            </w:r>
            <w:r w:rsidR="00C54054">
              <w:rPr>
                <w:rFonts w:ascii="Calibri" w:eastAsia="Calibri" w:hAnsi="Calibri" w:cs="Calibri"/>
                <w:color w:val="000000"/>
                <w:sz w:val="24"/>
              </w:rPr>
              <w:t xml:space="preserve"> </w:t>
            </w:r>
            <w:r w:rsidRPr="0086161D">
              <w:rPr>
                <w:rFonts w:ascii="Calibri" w:eastAsia="Calibri" w:hAnsi="Calibri" w:cs="Calibri"/>
                <w:color w:val="000000"/>
                <w:sz w:val="24"/>
              </w:rPr>
              <w:t>Solace Message Broker</w:t>
            </w:r>
          </w:p>
        </w:tc>
      </w:tr>
      <w:tr w:rsidR="00E667C3" w14:paraId="1AD41EEF" w14:textId="77777777">
        <w:tc>
          <w:tcPr>
            <w:tcW w:w="3083"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86161D">
              <w:rPr>
                <w:rFonts w:ascii="Calibri" w:eastAsia="Calibri" w:hAnsi="Calibri" w:cs="Calibri"/>
                <w:color w:val="000000"/>
                <w:sz w:val="24"/>
              </w:rPr>
              <w:t>Mongo</w:t>
            </w:r>
            <w:r w:rsidR="00ED5FCB">
              <w:rPr>
                <w:rFonts w:ascii="Calibri" w:eastAsia="Calibri" w:hAnsi="Calibri" w:cs="Calibri"/>
                <w:color w:val="000000"/>
                <w:sz w:val="24"/>
              </w:rPr>
              <w:t xml:space="preserve"> </w:t>
            </w:r>
            <w:r w:rsidRPr="0086161D">
              <w:rPr>
                <w:rFonts w:ascii="Calibri" w:eastAsia="Calibri" w:hAnsi="Calibri" w:cs="Calibri"/>
                <w:color w:val="000000"/>
                <w:sz w:val="24"/>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DE75D7" w14:paraId="4A4E56C2" w14:textId="77777777">
        <w:tc>
          <w:tcPr>
            <w:tcW w:w="3083" w:type="dxa"/>
            <w:tcBorders>
              <w:top w:val="nil"/>
            </w:tcBorders>
            <w:shd w:val="clear" w:color="auto" w:fill="auto"/>
          </w:tcPr>
          <w:p w14:paraId="6559348F" w14:textId="094FB79E" w:rsidR="00DE75D7" w:rsidRPr="0086161D" w:rsidRDefault="00DE75D7">
            <w:pPr>
              <w:pStyle w:val="Heading4"/>
              <w:spacing w:after="0"/>
              <w:jc w:val="both"/>
              <w:outlineLvl w:val="3"/>
              <w:rPr>
                <w:rFonts w:ascii="Calibri" w:eastAsia="Calibri" w:hAnsi="Calibri" w:cs="Calibri"/>
                <w:b w:val="0"/>
                <w:szCs w:val="22"/>
              </w:rPr>
            </w:pPr>
            <w:r>
              <w:rPr>
                <w:rFonts w:ascii="Calibri" w:eastAsia="Calibri" w:hAnsi="Calibri" w:cs="Calibri"/>
                <w:b w:val="0"/>
                <w:szCs w:val="22"/>
              </w:rPr>
              <w:t xml:space="preserve">Data warehouse </w:t>
            </w:r>
          </w:p>
        </w:tc>
        <w:tc>
          <w:tcPr>
            <w:tcW w:w="6132" w:type="dxa"/>
            <w:tcBorders>
              <w:top w:val="nil"/>
            </w:tcBorders>
            <w:shd w:val="clear" w:color="auto" w:fill="auto"/>
          </w:tcPr>
          <w:p w14:paraId="2A423DEC" w14:textId="12BE1660" w:rsidR="00DE75D7" w:rsidRPr="002F6470" w:rsidRDefault="00DE75D7">
            <w:pPr>
              <w:pBdr>
                <w:top w:val="nil"/>
                <w:left w:val="nil"/>
                <w:bottom w:val="nil"/>
                <w:right w:val="nil"/>
                <w:between w:val="nil"/>
              </w:pBdr>
              <w:spacing w:before="60"/>
              <w:rPr>
                <w:rFonts w:ascii="Calibri" w:eastAsia="Calibri" w:hAnsi="Calibri" w:cs="Calibri"/>
                <w:b/>
                <w:color w:val="000000"/>
                <w:sz w:val="24"/>
              </w:rPr>
            </w:pPr>
            <w:r w:rsidRPr="00A44887">
              <w:rPr>
                <w:rFonts w:ascii="Calibri" w:eastAsia="Calibri" w:hAnsi="Calibri" w:cs="Calibri"/>
                <w:b/>
                <w:color w:val="1F497D" w:themeColor="text2"/>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Apache spark</w:t>
            </w:r>
          </w:p>
        </w:tc>
      </w:tr>
      <w:tr w:rsidR="00A76F46" w14:paraId="641A5DCA" w14:textId="77777777">
        <w:tc>
          <w:tcPr>
            <w:tcW w:w="3083" w:type="dxa"/>
            <w:tcBorders>
              <w:top w:val="nil"/>
            </w:tcBorders>
            <w:shd w:val="clear" w:color="auto" w:fill="auto"/>
          </w:tcPr>
          <w:p w14:paraId="7459E9B0" w14:textId="4CA07E7F"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frameworks/API</w:t>
            </w:r>
          </w:p>
        </w:tc>
        <w:tc>
          <w:tcPr>
            <w:tcW w:w="6132" w:type="dxa"/>
            <w:tcBorders>
              <w:top w:val="nil"/>
            </w:tcBorders>
            <w:shd w:val="clear" w:color="auto" w:fill="auto"/>
          </w:tcPr>
          <w:p w14:paraId="38670AE9" w14:textId="5C513E78"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p>
        </w:tc>
      </w:tr>
      <w:tr w:rsidR="00E667C3" w14:paraId="3D99C2A1" w14:textId="77777777">
        <w:tc>
          <w:tcPr>
            <w:tcW w:w="3083"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tc>
          <w:tcPr>
            <w:tcW w:w="3083"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p>
        </w:tc>
      </w:tr>
      <w:tr w:rsidR="00E667C3" w14:paraId="6605CE7E" w14:textId="77777777">
        <w:tc>
          <w:tcPr>
            <w:tcW w:w="3083"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5F8E0294" w14:textId="2186B705"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proofErr w:type="spellStart"/>
            <w:r w:rsidRPr="0086161D">
              <w:rPr>
                <w:rFonts w:ascii="Calibri" w:eastAsia="Calibri" w:hAnsi="Calibri" w:cs="Calibri"/>
                <w:color w:val="000000"/>
                <w:sz w:val="24"/>
              </w:rPr>
              <w:t>Junit</w:t>
            </w:r>
            <w:proofErr w:type="spellEnd"/>
            <w:r w:rsidRPr="0086161D">
              <w:rPr>
                <w:rFonts w:ascii="Calibri" w:eastAsia="Calibri" w:hAnsi="Calibri" w:cs="Calibri"/>
                <w:color w:val="000000"/>
                <w:sz w:val="24"/>
              </w:rPr>
              <w:t xml:space="preserve"> (5) ,</w:t>
            </w:r>
            <w:proofErr w:type="spellStart"/>
            <w:r w:rsidRPr="0086161D">
              <w:rPr>
                <w:rFonts w:ascii="Calibri" w:eastAsia="Calibri" w:hAnsi="Calibri" w:cs="Calibri"/>
                <w:color w:val="000000"/>
                <w:sz w:val="24"/>
              </w:rPr>
              <w:t>Mockito</w:t>
            </w:r>
            <w:proofErr w:type="spellEnd"/>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p>
        </w:tc>
      </w:tr>
      <w:tr w:rsidR="00E667C3" w14:paraId="6191FE80" w14:textId="77777777">
        <w:tc>
          <w:tcPr>
            <w:tcW w:w="3083"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16E9CEC5" w:rsidR="00E667C3" w:rsidRPr="0086161D" w:rsidRDefault="00020272" w:rsidP="00AA03D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Maven, </w:t>
            </w:r>
            <w:proofErr w:type="spellStart"/>
            <w:r w:rsidRPr="0086161D">
              <w:rPr>
                <w:rFonts w:ascii="Calibri" w:eastAsia="Calibri" w:hAnsi="Calibri" w:cs="Calibri"/>
                <w:color w:val="000000"/>
                <w:sz w:val="24"/>
              </w:rPr>
              <w:t>Gradle</w:t>
            </w:r>
            <w:proofErr w:type="spellEnd"/>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Team city ,</w:t>
            </w:r>
            <w:r w:rsidRPr="0086161D">
              <w:rPr>
                <w:rFonts w:ascii="Calibri" w:eastAsia="Calibri" w:hAnsi="Calibri" w:cs="Calibri"/>
                <w:color w:val="000000"/>
                <w:sz w:val="24"/>
              </w:rPr>
              <w:t>Jenkins, Cloud Management portal (CMP), Urban Code</w:t>
            </w:r>
            <w:r w:rsidR="0043482B" w:rsidRPr="0086161D">
              <w:rPr>
                <w:rFonts w:ascii="Calibri" w:eastAsia="Calibri" w:hAnsi="Calibri" w:cs="Calibri"/>
                <w:color w:val="000000"/>
                <w:sz w:val="24"/>
              </w:rPr>
              <w:t>,</w:t>
            </w:r>
          </w:p>
        </w:tc>
      </w:tr>
      <w:tr w:rsidR="00E667C3" w14:paraId="0E3012E6" w14:textId="77777777">
        <w:tc>
          <w:tcPr>
            <w:tcW w:w="3083"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12D7F3ED"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Intellij</w:t>
            </w:r>
            <w:proofErr w:type="spellEnd"/>
            <w:r>
              <w:rPr>
                <w:rFonts w:ascii="Calibri" w:eastAsia="Calibri" w:hAnsi="Calibri" w:cs="Calibri"/>
                <w:color w:val="000000"/>
                <w:sz w:val="24"/>
              </w:rPr>
              <w:t xml:space="preserve"> idea, </w:t>
            </w:r>
            <w:r w:rsidR="00020272" w:rsidRPr="0086161D">
              <w:rPr>
                <w:rFonts w:ascii="Calibri" w:eastAsia="Calibri" w:hAnsi="Calibri" w:cs="Calibri"/>
                <w:color w:val="000000"/>
                <w:sz w:val="24"/>
              </w:rPr>
              <w:t xml:space="preserve">JIRA, IBM DB2, IBM Data Studio, Tortoise GIT ,SOAP UI,  Kraken, </w:t>
            </w:r>
            <w:proofErr w:type="spellStart"/>
            <w:r w:rsidR="00020272" w:rsidRPr="0086161D">
              <w:rPr>
                <w:rFonts w:ascii="Calibri" w:eastAsia="Calibri" w:hAnsi="Calibri" w:cs="Calibri"/>
                <w:color w:val="000000"/>
                <w:sz w:val="24"/>
              </w:rPr>
              <w:t>Splunk</w:t>
            </w:r>
            <w:proofErr w:type="spellEnd"/>
            <w:r w:rsidR="00020272"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HP-Service Manager, SVN,PIT Mutation ,</w:t>
            </w:r>
          </w:p>
          <w:p w14:paraId="7B63F9F2" w14:textId="6D2CAB4D"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 restart tools-</w:t>
            </w:r>
            <w:proofErr w:type="spellStart"/>
            <w:r w:rsidRPr="0086161D">
              <w:rPr>
                <w:rFonts w:ascii="Calibri" w:eastAsia="Calibri" w:hAnsi="Calibri" w:cs="Calibri"/>
                <w:color w:val="000000"/>
                <w:sz w:val="24"/>
              </w:rPr>
              <w:t>Autosys,Tectia</w:t>
            </w:r>
            <w:proofErr w:type="spellEnd"/>
          </w:p>
          <w:p w14:paraId="5C4FB1C0" w14:textId="26971C75"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020272" w:rsidRPr="0086161D">
              <w:rPr>
                <w:rFonts w:ascii="Calibri" w:eastAsia="Calibri" w:hAnsi="Calibri" w:cs="Calibri"/>
                <w:color w:val="000000"/>
                <w:sz w:val="24"/>
              </w:rPr>
              <w:t xml:space="preserve">Code analysing tools (scans tools)-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0"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020272" w:rsidRPr="0086161D">
              <w:rPr>
                <w:rFonts w:ascii="Calibri" w:eastAsia="Calibri" w:hAnsi="Calibri" w:cs="Calibri"/>
                <w:color w:val="000000"/>
                <w:sz w:val="24"/>
              </w:rPr>
              <w:t xml:space="preserve"> IBM Dynamic scan tool ,</w:t>
            </w:r>
          </w:p>
          <w:p w14:paraId="1B28FAF4" w14:textId="7862F01C" w:rsidR="00E667C3" w:rsidRPr="0086161D" w:rsidRDefault="00020272"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Visual GC</w:t>
            </w:r>
          </w:p>
        </w:tc>
      </w:tr>
      <w:tr w:rsidR="00545D4B" w14:paraId="3CF32B9D" w14:textId="77777777">
        <w:tc>
          <w:tcPr>
            <w:tcW w:w="3083"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434DA178" w14:textId="77777777" w:rsidR="00E667C3" w:rsidRDefault="00E667C3">
      <w:pPr>
        <w:jc w:val="both"/>
        <w:rPr>
          <w:rFonts w:ascii="Times New Roman" w:eastAsia="Times New Roman" w:hAnsi="Times New Roman"/>
          <w:b/>
          <w:sz w:val="24"/>
          <w:szCs w:val="24"/>
          <w:u w:val="single"/>
        </w:rPr>
      </w:pPr>
    </w:p>
    <w:p w14:paraId="14384254" w14:textId="77777777" w:rsidR="00E667C3" w:rsidRDefault="00E667C3">
      <w:pPr>
        <w:jc w:val="both"/>
        <w:rPr>
          <w:rFonts w:ascii="Times New Roman" w:eastAsia="Times New Roman" w:hAnsi="Times New Roman"/>
          <w:b/>
          <w:sz w:val="24"/>
          <w:szCs w:val="24"/>
          <w:u w:val="single"/>
        </w:rPr>
      </w:pPr>
    </w:p>
    <w:p w14:paraId="4D5539CD" w14:textId="77777777" w:rsidR="00E667C3" w:rsidRDefault="00E667C3">
      <w:pPr>
        <w:jc w:val="both"/>
        <w:rPr>
          <w:rFonts w:ascii="Times New Roman" w:eastAsia="Times New Roman" w:hAnsi="Times New Roman"/>
          <w:b/>
          <w:sz w:val="24"/>
          <w:szCs w:val="24"/>
          <w:u w:val="single"/>
        </w:rPr>
      </w:pPr>
    </w:p>
    <w:p w14:paraId="59974A88" w14:textId="77777777" w:rsidR="00E667C3" w:rsidRDefault="00E667C3">
      <w:pPr>
        <w:jc w:val="both"/>
        <w:rPr>
          <w:rFonts w:ascii="Times New Roman" w:eastAsia="Times New Roman" w:hAnsi="Times New Roman"/>
          <w:b/>
          <w:sz w:val="24"/>
          <w:szCs w:val="24"/>
          <w:u w:val="single"/>
        </w:rPr>
      </w:pPr>
    </w:p>
    <w:p w14:paraId="1C13342D" w14:textId="77777777" w:rsidR="00E667C3" w:rsidRDefault="00E667C3">
      <w:pPr>
        <w:jc w:val="both"/>
        <w:rPr>
          <w:rFonts w:ascii="Times New Roman" w:eastAsia="Times New Roman" w:hAnsi="Times New Roman"/>
          <w:b/>
          <w:sz w:val="24"/>
          <w:szCs w:val="24"/>
          <w:u w:val="single"/>
        </w:rPr>
      </w:pPr>
    </w:p>
    <w:p w14:paraId="6736D683" w14:textId="71530D8E"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Project Experience</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4CECCD16"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t xml:space="preserve"> : Wells Fargo</w:t>
      </w:r>
    </w:p>
    <w:p w14:paraId="351049D2" w14:textId="6C981B2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t>: May 2022</w:t>
      </w:r>
      <w:r w:rsidR="00162D43" w:rsidRPr="00A677F5">
        <w:rPr>
          <w:rFonts w:eastAsia="Times New Roman" w:cstheme="minorHAnsi"/>
          <w:sz w:val="24"/>
          <w:szCs w:val="24"/>
        </w:rPr>
        <w:t xml:space="preserve">- </w:t>
      </w:r>
      <w:r w:rsidR="00162D43">
        <w:rPr>
          <w:rFonts w:eastAsia="Times New Roman" w:cstheme="minorHAnsi"/>
          <w:sz w:val="24"/>
          <w:szCs w:val="24"/>
        </w:rPr>
        <w:t>Till</w:t>
      </w:r>
      <w:r w:rsidR="00D033D1">
        <w:rPr>
          <w:rFonts w:eastAsia="Times New Roman" w:cstheme="minorHAnsi"/>
          <w:sz w:val="24"/>
          <w:szCs w:val="24"/>
        </w:rPr>
        <w:t xml:space="preserve"> date</w:t>
      </w:r>
    </w:p>
    <w:p w14:paraId="156FE88B" w14:textId="4901270E"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Kafka listener modules an code with </w:t>
      </w:r>
      <w:proofErr w:type="spellStart"/>
      <w:r>
        <w:rPr>
          <w:rFonts w:eastAsia="Times New Roman" w:cstheme="minorHAnsi"/>
          <w:sz w:val="24"/>
          <w:szCs w:val="24"/>
        </w:rPr>
        <w:t>microservices</w:t>
      </w:r>
      <w:proofErr w:type="spellEnd"/>
      <w:r>
        <w:rPr>
          <w:rFonts w:eastAsia="Times New Roman" w:cstheme="minorHAnsi"/>
          <w:sz w:val="24"/>
          <w:szCs w:val="24"/>
        </w:rPr>
        <w:t xml:space="preserve">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 Wells Fargo</w:t>
      </w:r>
    </w:p>
    <w:p w14:paraId="3258AE2E" w14:textId="5524E0B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77777777"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t xml:space="preserve">: Java developer </w:t>
      </w:r>
    </w:p>
    <w:p w14:paraId="5E3CB3EC" w14:textId="77777777" w:rsidR="00AF2FC3" w:rsidRDefault="00AF2FC3" w:rsidP="007E37E3">
      <w:pPr>
        <w:pStyle w:val="ListParagraph"/>
        <w:ind w:left="0"/>
        <w:jc w:val="both"/>
        <w:rPr>
          <w:rFonts w:eastAsia="Times New Roman" w:cstheme="minorHAnsi"/>
          <w:b/>
          <w:sz w:val="24"/>
          <w:szCs w:val="24"/>
        </w:rPr>
      </w:pPr>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7B40496D" w14:textId="760F9DE1" w:rsidR="003145D6" w:rsidRDefault="003145D6" w:rsidP="003145D6">
      <w:pPr>
        <w:jc w:val="both"/>
        <w:rPr>
          <w:rFonts w:eastAsia="Times New Roman" w:cstheme="minorHAnsi"/>
          <w:sz w:val="24"/>
          <w:szCs w:val="24"/>
        </w:rPr>
      </w:pPr>
      <w:r w:rsidRPr="003145D6">
        <w:rPr>
          <w:rFonts w:eastAsia="Times New Roman" w:cstheme="minorHAnsi"/>
          <w:sz w:val="24"/>
          <w:szCs w:val="24"/>
        </w:rPr>
        <w:t xml:space="preserve">Worked on </w:t>
      </w:r>
      <w:proofErr w:type="spellStart"/>
      <w:r w:rsidRPr="003145D6">
        <w:rPr>
          <w:rFonts w:eastAsia="Times New Roman" w:cstheme="minorHAnsi"/>
          <w:sz w:val="24"/>
          <w:szCs w:val="24"/>
        </w:rPr>
        <w:t>Bswift</w:t>
      </w:r>
      <w:proofErr w:type="spellEnd"/>
      <w:r w:rsidRPr="003145D6">
        <w:rPr>
          <w:rFonts w:eastAsia="Times New Roman" w:cstheme="minorHAnsi"/>
          <w:sz w:val="24"/>
          <w:szCs w:val="24"/>
        </w:rPr>
        <w:t xml:space="preserve"> Blotters for screens live update mechanism using spring JMS module responsible for sending MQ messages to temporarily dynamically created </w:t>
      </w:r>
      <w:r w:rsidR="009217F0">
        <w:rPr>
          <w:rFonts w:eastAsia="Times New Roman" w:cstheme="minorHAnsi"/>
          <w:sz w:val="24"/>
          <w:szCs w:val="24"/>
        </w:rPr>
        <w:t xml:space="preserve">solace </w:t>
      </w:r>
      <w:r w:rsidRPr="003145D6">
        <w:rPr>
          <w:rFonts w:eastAsia="Times New Roman" w:cstheme="minorHAnsi"/>
          <w:sz w:val="24"/>
          <w:szCs w:val="24"/>
        </w:rPr>
        <w:t>Queues</w:t>
      </w:r>
    </w:p>
    <w:p w14:paraId="5424E134" w14:textId="0D272F11" w:rsidR="002D3725" w:rsidRPr="003145D6" w:rsidRDefault="002D3725" w:rsidP="003145D6">
      <w:pPr>
        <w:jc w:val="both"/>
        <w:rPr>
          <w:rFonts w:eastAsia="Times New Roman" w:cstheme="minorHAnsi"/>
          <w:sz w:val="24"/>
          <w:szCs w:val="24"/>
        </w:rPr>
      </w:pPr>
      <w:r>
        <w:rPr>
          <w:rFonts w:eastAsia="Times New Roman" w:cstheme="minorHAnsi"/>
          <w:sz w:val="24"/>
          <w:szCs w:val="24"/>
        </w:rPr>
        <w:t xml:space="preserve">Where we have used java </w:t>
      </w:r>
      <w:proofErr w:type="spellStart"/>
      <w:r>
        <w:rPr>
          <w:rFonts w:eastAsia="Times New Roman" w:cstheme="minorHAnsi"/>
          <w:sz w:val="24"/>
          <w:szCs w:val="24"/>
        </w:rPr>
        <w:t>akka</w:t>
      </w:r>
      <w:proofErr w:type="spellEnd"/>
      <w:r>
        <w:rPr>
          <w:rFonts w:eastAsia="Times New Roman" w:cstheme="minorHAnsi"/>
          <w:sz w:val="24"/>
          <w:szCs w:val="24"/>
        </w:rPr>
        <w:t xml:space="preserve"> framework and reactive Java for asynchronous processing </w:t>
      </w:r>
    </w:p>
    <w:p w14:paraId="5B36B944" w14:textId="1FA693F0" w:rsidR="00C1415B" w:rsidRPr="003145D6" w:rsidRDefault="003145D6" w:rsidP="003145D6">
      <w:pPr>
        <w:pStyle w:val="ListParagraph"/>
        <w:ind w:left="0"/>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roofErr w:type="spellStart"/>
      <w:r w:rsidRPr="003145D6">
        <w:rPr>
          <w:rFonts w:eastAsia="Times New Roman" w:cstheme="minorHAnsi"/>
          <w:sz w:val="24"/>
          <w:szCs w:val="24"/>
        </w:rPr>
        <w:t>Wellsfargo</w:t>
      </w:r>
      <w:proofErr w:type="spellEnd"/>
      <w:r w:rsidR="00845D14">
        <w:rPr>
          <w:rFonts w:eastAsia="Times New Roman" w:cstheme="minorHAnsi"/>
          <w:sz w:val="24"/>
          <w:szCs w:val="24"/>
        </w:rPr>
        <w:t xml:space="preserve"> standards</w:t>
      </w:r>
    </w:p>
    <w:p w14:paraId="4E9645B3"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21AEFF55"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EdealerServices</w:t>
      </w:r>
      <w:proofErr w:type="spellEnd"/>
      <w:r w:rsidRPr="00395851">
        <w:rPr>
          <w:rFonts w:cstheme="minorHAnsi"/>
          <w:b/>
          <w:sz w:val="24"/>
        </w:rPr>
        <w:t xml:space="preserve"> (WHACK</w:t>
      </w:r>
      <w:proofErr w:type="gramStart"/>
      <w:r w:rsidRPr="00395851">
        <w:rPr>
          <w:rFonts w:cstheme="minorHAnsi"/>
          <w:b/>
          <w:sz w:val="24"/>
        </w:rPr>
        <w:t>,BOACK</w:t>
      </w:r>
      <w:proofErr w:type="gramEnd"/>
      <w:r w:rsidRPr="00395851">
        <w:rPr>
          <w:rFonts w:cstheme="minorHAnsi"/>
          <w:b/>
          <w:sz w:val="24"/>
        </w:rPr>
        <w:t xml:space="preserve"> </w:t>
      </w:r>
      <w:proofErr w:type="spellStart"/>
      <w:r w:rsidRPr="00395851">
        <w:rPr>
          <w:rFonts w:cstheme="minorHAnsi"/>
          <w:b/>
          <w:sz w:val="24"/>
        </w:rPr>
        <w:t>submodules</w:t>
      </w:r>
      <w:proofErr w:type="spellEnd"/>
      <w:r w:rsidRPr="00395851">
        <w:rPr>
          <w:rFonts w:cstheme="minorHAnsi"/>
          <w:b/>
          <w:sz w:val="24"/>
        </w:rPr>
        <w:t>)</w:t>
      </w:r>
    </w:p>
    <w:p w14:paraId="51862DB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233ACD40" w14:textId="77777777" w:rsidR="0092252B" w:rsidRDefault="0092252B" w:rsidP="0092252B">
      <w:pPr>
        <w:spacing w:after="0" w:line="240" w:lineRule="auto"/>
        <w:jc w:val="both"/>
        <w:rPr>
          <w:rFonts w:cstheme="minorHAnsi"/>
          <w:sz w:val="24"/>
        </w:rPr>
      </w:pPr>
    </w:p>
    <w:p w14:paraId="138D735A" w14:textId="77777777" w:rsidR="0092252B" w:rsidRDefault="0092252B" w:rsidP="0092252B">
      <w:pPr>
        <w:spacing w:after="0" w:line="240" w:lineRule="auto"/>
        <w:jc w:val="both"/>
        <w:rPr>
          <w:rFonts w:cstheme="minorHAnsi"/>
          <w:sz w:val="24"/>
        </w:rPr>
      </w:pPr>
    </w:p>
    <w:p w14:paraId="348F0C27" w14:textId="77777777" w:rsidR="0092252B" w:rsidRDefault="0092252B" w:rsidP="0092252B">
      <w:pPr>
        <w:spacing w:after="0" w:line="240" w:lineRule="auto"/>
        <w:jc w:val="both"/>
        <w:rPr>
          <w:rFonts w:cstheme="minorHAnsi"/>
          <w:sz w:val="24"/>
        </w:rPr>
      </w:pPr>
    </w:p>
    <w:p w14:paraId="6ED20071" w14:textId="77777777" w:rsidR="0092252B" w:rsidRDefault="0092252B" w:rsidP="0092252B">
      <w:pPr>
        <w:spacing w:after="0" w:line="240" w:lineRule="auto"/>
        <w:jc w:val="both"/>
        <w:rPr>
          <w:rFonts w:cstheme="minorHAnsi"/>
          <w:sz w:val="24"/>
        </w:rPr>
      </w:pPr>
    </w:p>
    <w:p w14:paraId="0967EBCF" w14:textId="77777777" w:rsidR="0092252B" w:rsidRDefault="0092252B" w:rsidP="0092252B">
      <w:pPr>
        <w:spacing w:after="0" w:line="240" w:lineRule="auto"/>
        <w:jc w:val="both"/>
        <w:rPr>
          <w:rFonts w:cstheme="minorHAnsi"/>
          <w:sz w:val="24"/>
        </w:rPr>
      </w:pPr>
    </w:p>
    <w:p w14:paraId="72CE284E" w14:textId="77777777" w:rsidR="0092252B" w:rsidRDefault="0092252B" w:rsidP="0092252B">
      <w:pPr>
        <w:spacing w:after="0" w:line="240" w:lineRule="auto"/>
        <w:jc w:val="both"/>
        <w:rPr>
          <w:rFonts w:cstheme="minorHAnsi"/>
          <w:sz w:val="24"/>
        </w:rPr>
      </w:pPr>
    </w:p>
    <w:p w14:paraId="69ED3CCF" w14:textId="77777777" w:rsidR="0092252B" w:rsidRPr="0092252B" w:rsidRDefault="0092252B" w:rsidP="0092252B">
      <w:pPr>
        <w:spacing w:after="0" w:line="240" w:lineRule="auto"/>
        <w:jc w:val="both"/>
        <w:rPr>
          <w:rFonts w:cstheme="minorHAnsi"/>
          <w:sz w:val="24"/>
        </w:rPr>
      </w:pPr>
    </w:p>
    <w:p w14:paraId="165D01B2" w14:textId="77777777" w:rsidR="00E667C3" w:rsidRPr="00395851" w:rsidRDefault="00E667C3">
      <w:pPr>
        <w:spacing w:after="0" w:line="360" w:lineRule="auto"/>
        <w:jc w:val="both"/>
        <w:rPr>
          <w:rFonts w:cstheme="minorHAnsi"/>
          <w:sz w:val="24"/>
        </w:rPr>
      </w:pPr>
    </w:p>
    <w:p w14:paraId="0916CED4" w14:textId="77777777" w:rsidR="00E667C3" w:rsidRPr="00395851" w:rsidRDefault="00020272">
      <w:pPr>
        <w:spacing w:after="0" w:line="360" w:lineRule="auto"/>
        <w:jc w:val="center"/>
        <w:rPr>
          <w:rFonts w:eastAsia="Times New Roman" w:cstheme="minorHAnsi"/>
          <w:b/>
          <w:i/>
          <w:sz w:val="28"/>
          <w:szCs w:val="24"/>
          <w:u w:val="single"/>
        </w:rPr>
      </w:pPr>
      <w:proofErr w:type="spellStart"/>
      <w:r w:rsidRPr="00395851">
        <w:rPr>
          <w:rFonts w:eastAsia="Times New Roman" w:cstheme="minorHAnsi"/>
          <w:b/>
          <w:sz w:val="28"/>
          <w:szCs w:val="24"/>
          <w:u w:val="single"/>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95851">
        <w:rPr>
          <w:rFonts w:cstheme="minorHAnsi"/>
          <w:b/>
          <w:sz w:val="24"/>
        </w:rPr>
        <w:t>EdealerDatabseServices</w:t>
      </w:r>
      <w:proofErr w:type="spellEnd"/>
      <w:r w:rsidRPr="00395851">
        <w:rPr>
          <w:rFonts w:cstheme="minorHAnsi"/>
          <w:b/>
          <w:sz w:val="24"/>
        </w:rPr>
        <w:t xml:space="preserve"> </w:t>
      </w:r>
    </w:p>
    <w:p w14:paraId="64C4C02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Client Location: </w:t>
      </w:r>
      <w:r w:rsidRPr="00395851">
        <w:rPr>
          <w:rFonts w:cstheme="minorHAnsi"/>
          <w:sz w:val="24"/>
        </w:rPr>
        <w:t>US</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7D905594"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 xml:space="preserve">database switching at runtime and supports parallel execution of queries and </w:t>
      </w:r>
      <w:proofErr w:type="spellStart"/>
      <w:r w:rsidR="00A112CF" w:rsidRPr="00395851">
        <w:rPr>
          <w:rFonts w:cstheme="minorHAnsi"/>
          <w:sz w:val="24"/>
        </w:rPr>
        <w:t>storedprocedure</w:t>
      </w:r>
      <w:proofErr w:type="spellEnd"/>
      <w:r w:rsidR="00A112CF" w:rsidRPr="00395851">
        <w:rPr>
          <w:rFonts w:cstheme="minorHAnsi"/>
          <w:sz w:val="24"/>
        </w:rPr>
        <w:t xml:space="preserve"> using </w:t>
      </w:r>
      <w:r w:rsidR="009919CE" w:rsidRPr="00395851">
        <w:rPr>
          <w:rFonts w:cstheme="minorHAnsi"/>
          <w:sz w:val="24"/>
        </w:rPr>
        <w:t>JDBC methodology utilising implemented global transaction management</w:t>
      </w:r>
    </w:p>
    <w:p w14:paraId="013AA4C9" w14:textId="77777777" w:rsidR="00E667C3" w:rsidRPr="00395851" w:rsidRDefault="00E667C3">
      <w:pPr>
        <w:spacing w:after="0" w:line="360" w:lineRule="auto"/>
        <w:jc w:val="both"/>
        <w:rPr>
          <w:rFonts w:cstheme="minorHAnsi"/>
          <w:b/>
          <w:sz w:val="24"/>
        </w:rPr>
      </w:pPr>
    </w:p>
    <w:p w14:paraId="41D060BA"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Times New Roman" w:cstheme="minorHAnsi"/>
          <w:b/>
          <w:color w:val="000000"/>
          <w:sz w:val="28"/>
          <w:szCs w:val="24"/>
          <w:u w:val="single"/>
        </w:rPr>
        <w:t>FIT</w:t>
      </w:r>
    </w:p>
    <w:p w14:paraId="721B91C4"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proofErr w:type="spellStart"/>
      <w:r w:rsidRPr="00395851">
        <w:rPr>
          <w:rFonts w:eastAsia="Calibri" w:cstheme="minorHAnsi"/>
          <w:color w:val="000000"/>
          <w:sz w:val="24"/>
        </w:rPr>
        <w:t>AssociateSoftware</w:t>
      </w:r>
      <w:proofErr w:type="spellEnd"/>
      <w:r w:rsidRPr="00395851">
        <w:rPr>
          <w:rFonts w:eastAsia="Calibri" w:cstheme="minorHAnsi"/>
          <w:color w:val="000000"/>
          <w:sz w:val="24"/>
        </w:rPr>
        <w:t xml:space="preserve"> Engineer</w:t>
      </w:r>
    </w:p>
    <w:p w14:paraId="26B3FB79"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61C320C1"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1" w:name="_heading=h.gjdgxs" w:colFirst="0" w:colLast="0"/>
      <w:bookmarkEnd w:id="1"/>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77777777"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 xml:space="preserve">Spring </w:t>
      </w:r>
      <w:proofErr w:type="spellStart"/>
      <w:r w:rsidRPr="00395851">
        <w:rPr>
          <w:rFonts w:eastAsia="Calibri" w:cstheme="minorHAnsi"/>
          <w:color w:val="000000"/>
          <w:sz w:val="24"/>
        </w:rPr>
        <w:t>MVC</w:t>
      </w:r>
      <w:proofErr w:type="gramStart"/>
      <w:r w:rsidRPr="00395851">
        <w:rPr>
          <w:rFonts w:eastAsia="Calibri" w:cstheme="minorHAnsi"/>
          <w:color w:val="000000"/>
          <w:sz w:val="24"/>
        </w:rPr>
        <w:t>,Spring</w:t>
      </w:r>
      <w:proofErr w:type="spellEnd"/>
      <w:proofErr w:type="gramEnd"/>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Federal Income tax application is used to create a new kind of tax calculation which was an alternative to calculation of tax which has been carrying in paper, It enables the tax calculation for all the involved companies with the specified </w:t>
      </w:r>
      <w:r w:rsidRPr="00395851">
        <w:rPr>
          <w:rFonts w:eastAsia="Calibri" w:cstheme="minorHAnsi"/>
          <w:color w:val="000000"/>
          <w:sz w:val="24"/>
        </w:rPr>
        <w:lastRenderedPageBreak/>
        <w:t xml:space="preserve">formula’s where the inputs are received from different areas and the results are generated in excel sheets which will be verified by business partners </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395851"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14113EF3" w14:textId="10BBBBA7" w:rsidR="00E8399C" w:rsidRPr="00395851" w:rsidRDefault="00E8399C" w:rsidP="00E8399C">
      <w:pPr>
        <w:spacing w:after="0" w:line="240" w:lineRule="auto"/>
        <w:jc w:val="both"/>
        <w:rPr>
          <w:rFonts w:cstheme="minorHAnsi"/>
          <w:i/>
          <w:color w:val="000000"/>
          <w:sz w:val="28"/>
          <w:szCs w:val="24"/>
        </w:rPr>
      </w:pPr>
    </w:p>
    <w:p w14:paraId="0D1AB8BB" w14:textId="552DA736" w:rsidR="00E8399C" w:rsidRPr="00395851" w:rsidRDefault="00E8399C" w:rsidP="00E8399C">
      <w:pPr>
        <w:spacing w:after="0" w:line="240" w:lineRule="auto"/>
        <w:jc w:val="both"/>
        <w:rPr>
          <w:rFonts w:cstheme="minorHAnsi"/>
          <w:i/>
          <w:color w:val="000000"/>
          <w:sz w:val="28"/>
          <w:szCs w:val="24"/>
        </w:rPr>
      </w:pPr>
    </w:p>
    <w:p w14:paraId="5374B52F" w14:textId="3F579B80" w:rsidR="00E8399C" w:rsidRPr="00395851" w:rsidRDefault="00E8399C" w:rsidP="00E8399C">
      <w:pPr>
        <w:spacing w:after="0" w:line="240" w:lineRule="auto"/>
        <w:jc w:val="both"/>
        <w:rPr>
          <w:rFonts w:cstheme="minorHAnsi"/>
          <w:i/>
          <w:color w:val="000000"/>
          <w:sz w:val="28"/>
          <w:szCs w:val="24"/>
        </w:rPr>
      </w:pPr>
    </w:p>
    <w:p w14:paraId="1EF545A9" w14:textId="427E14CC" w:rsidR="00E8399C" w:rsidRPr="00395851" w:rsidRDefault="00E8399C" w:rsidP="00E8399C">
      <w:pPr>
        <w:spacing w:after="0" w:line="240" w:lineRule="auto"/>
        <w:jc w:val="both"/>
        <w:rPr>
          <w:rFonts w:cstheme="minorHAnsi"/>
          <w:i/>
          <w:color w:val="000000"/>
          <w:sz w:val="28"/>
          <w:szCs w:val="24"/>
        </w:rPr>
      </w:pPr>
    </w:p>
    <w:p w14:paraId="79F0BCFC" w14:textId="77777777" w:rsidR="00E8399C" w:rsidRPr="00395851" w:rsidRDefault="00E8399C" w:rsidP="00E8399C">
      <w:pPr>
        <w:spacing w:after="0" w:line="240" w:lineRule="auto"/>
        <w:jc w:val="both"/>
        <w:rPr>
          <w:rFonts w:cstheme="minorHAnsi"/>
          <w:i/>
          <w:color w:val="000000"/>
          <w:sz w:val="28"/>
          <w:szCs w:val="24"/>
        </w:rPr>
      </w:pPr>
    </w:p>
    <w:p w14:paraId="001115EB" w14:textId="77777777" w:rsidR="00E667C3" w:rsidRPr="00395851" w:rsidRDefault="00020272">
      <w:pPr>
        <w:spacing w:after="0" w:line="360" w:lineRule="auto"/>
        <w:jc w:val="center"/>
        <w:rPr>
          <w:rFonts w:eastAsia="Times New Roman" w:cstheme="minorHAnsi"/>
          <w:b/>
          <w:i/>
          <w:color w:val="000000"/>
          <w:sz w:val="28"/>
          <w:szCs w:val="24"/>
          <w:u w:val="single"/>
        </w:rPr>
      </w:pPr>
      <w:r w:rsidRPr="00395851">
        <w:rPr>
          <w:rFonts w:eastAsia="Calibri" w:cstheme="minorHAnsi"/>
          <w:b/>
          <w:color w:val="000000"/>
          <w:sz w:val="24"/>
          <w:u w:val="single"/>
        </w:rPr>
        <w:t>A2A</w:t>
      </w:r>
    </w:p>
    <w:p w14:paraId="2A8280D6" w14:textId="77777777" w:rsidR="00E667C3" w:rsidRPr="00395851" w:rsidRDefault="00E667C3">
      <w:pPr>
        <w:spacing w:after="0" w:line="360" w:lineRule="auto"/>
        <w:jc w:val="center"/>
        <w:rPr>
          <w:rFonts w:eastAsia="Calibri" w:cstheme="minorHAnsi"/>
          <w:b/>
          <w:i/>
          <w:color w:val="000000"/>
          <w:sz w:val="24"/>
          <w:u w:val="single"/>
        </w:rPr>
      </w:pPr>
    </w:p>
    <w:p w14:paraId="6B954884" w14:textId="77777777"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proofErr w:type="spellStart"/>
      <w:r w:rsidRPr="00395851">
        <w:rPr>
          <w:rFonts w:eastAsia="Calibri" w:cstheme="minorHAnsi"/>
          <w:color w:val="000000"/>
          <w:sz w:val="24"/>
        </w:rPr>
        <w:t>StateFarm</w:t>
      </w:r>
      <w:proofErr w:type="spellEnd"/>
      <w:r w:rsidRPr="00395851">
        <w:rPr>
          <w:rFonts w:eastAsia="Calibri" w:cstheme="minorHAnsi"/>
          <w:color w:val="000000"/>
          <w:sz w:val="24"/>
        </w:rPr>
        <w:t xml:space="preserve"> Insurance </w:t>
      </w:r>
      <w:proofErr w:type="gramStart"/>
      <w:r w:rsidRPr="00395851">
        <w:rPr>
          <w:rFonts w:eastAsia="Calibri" w:cstheme="minorHAnsi"/>
          <w:color w:val="000000"/>
          <w:sz w:val="24"/>
        </w:rPr>
        <w:t>company ,Bloomington</w:t>
      </w:r>
      <w:proofErr w:type="gramEnd"/>
    </w:p>
    <w:p w14:paraId="590BCEF6"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Client Location: </w:t>
      </w:r>
      <w:r w:rsidRPr="00395851">
        <w:rPr>
          <w:rFonts w:eastAsia="Calibri" w:cstheme="minorHAnsi"/>
          <w:color w:val="000000"/>
          <w:sz w:val="24"/>
        </w:rPr>
        <w:t>US</w:t>
      </w:r>
    </w:p>
    <w:p w14:paraId="350F997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Project Duration: </w:t>
      </w:r>
      <w:r w:rsidRPr="00395851">
        <w:rPr>
          <w:rFonts w:eastAsia="Calibri" w:cstheme="minorHAnsi"/>
          <w:color w:val="000000"/>
          <w:sz w:val="24"/>
        </w:rPr>
        <w:t>DEC 2017 – Nov2018</w:t>
      </w:r>
    </w:p>
    <w:p w14:paraId="328066B8"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 xml:space="preserve">Java Developer and Responsible </w:t>
      </w:r>
    </w:p>
    <w:p w14:paraId="02F1628F"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 xml:space="preserve">Java, Spring MVC, </w:t>
      </w:r>
      <w:proofErr w:type="gramStart"/>
      <w:r w:rsidRPr="00395851">
        <w:rPr>
          <w:rFonts w:eastAsia="Calibri" w:cstheme="minorHAnsi"/>
          <w:color w:val="000000"/>
          <w:sz w:val="24"/>
        </w:rPr>
        <w:t>Spring  REST</w:t>
      </w:r>
      <w:proofErr w:type="gramEnd"/>
      <w:r w:rsidRPr="00395851">
        <w:rPr>
          <w:rFonts w:eastAsia="Calibri" w:cstheme="minorHAnsi"/>
          <w:color w:val="000000"/>
          <w:sz w:val="24"/>
        </w:rPr>
        <w:t xml:space="preserve">, Spring JDBC, Cloud </w:t>
      </w:r>
      <w:proofErr w:type="spellStart"/>
      <w:r w:rsidRPr="00395851">
        <w:rPr>
          <w:rFonts w:eastAsia="Calibri" w:cstheme="minorHAnsi"/>
          <w:color w:val="000000"/>
          <w:sz w:val="24"/>
        </w:rPr>
        <w:t>sdk</w:t>
      </w:r>
      <w:proofErr w:type="spellEnd"/>
    </w:p>
    <w:p w14:paraId="015EC6E5" w14:textId="77777777" w:rsidR="00E667C3" w:rsidRPr="00395851" w:rsidRDefault="00020272">
      <w:pPr>
        <w:rPr>
          <w:rFonts w:eastAsia="Times New Roman" w:cstheme="minorHAnsi"/>
          <w:i/>
          <w:color w:val="000000"/>
          <w:sz w:val="28"/>
          <w:szCs w:val="24"/>
        </w:rPr>
      </w:pPr>
      <w:r w:rsidRPr="00395851">
        <w:rPr>
          <w:rFonts w:eastAsia="Calibri" w:cstheme="minorHAnsi"/>
          <w:b/>
          <w:color w:val="000000"/>
          <w:sz w:val="24"/>
        </w:rPr>
        <w:t xml:space="preserve">Description: </w:t>
      </w:r>
      <w:r w:rsidRPr="00395851">
        <w:rPr>
          <w:rFonts w:eastAsia="Calibri" w:cstheme="minorHAnsi"/>
          <w:color w:val="000000"/>
          <w:sz w:val="24"/>
        </w:rPr>
        <w:t xml:space="preserve">A2A application is used to establish the relationship among the supervisor and participating agents which decides the percentage of share among them according to the roles and responsibilities. A2A application helps to find the existing relation and allows to update the associate location details </w:t>
      </w:r>
    </w:p>
    <w:p w14:paraId="2C00E27D" w14:textId="77777777" w:rsidR="00E667C3" w:rsidRPr="00395851" w:rsidRDefault="00020272">
      <w:pPr>
        <w:ind w:right="-90"/>
        <w:jc w:val="both"/>
        <w:rPr>
          <w:rFonts w:eastAsia="Calibri" w:cstheme="minorHAnsi"/>
          <w:b/>
          <w:sz w:val="24"/>
          <w:u w:val="single"/>
        </w:rPr>
      </w:pPr>
      <w:r w:rsidRPr="00395851">
        <w:rPr>
          <w:rFonts w:eastAsia="Calibri" w:cstheme="minorHAnsi"/>
          <w:b/>
          <w:sz w:val="24"/>
          <w:u w:val="single"/>
        </w:rPr>
        <w:t xml:space="preserve">Responsibilities:    </w:t>
      </w:r>
    </w:p>
    <w:p w14:paraId="38FD8EB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lastRenderedPageBreak/>
        <w:t>Coded for business layer and consumed 3</w:t>
      </w:r>
      <w:r w:rsidRPr="00395851">
        <w:rPr>
          <w:rFonts w:eastAsia="Calibri" w:cstheme="minorHAnsi"/>
          <w:color w:val="000000"/>
          <w:sz w:val="24"/>
          <w:vertAlign w:val="superscript"/>
        </w:rPr>
        <w:t>rd</w:t>
      </w:r>
      <w:r w:rsidRPr="00395851">
        <w:rPr>
          <w:rFonts w:eastAsia="Calibri" w:cstheme="minorHAnsi"/>
          <w:color w:val="000000"/>
          <w:sz w:val="24"/>
        </w:rPr>
        <w:t xml:space="preserve"> party </w:t>
      </w:r>
      <w:proofErr w:type="spellStart"/>
      <w:r w:rsidRPr="00395851">
        <w:rPr>
          <w:rFonts w:eastAsia="Calibri" w:cstheme="minorHAnsi"/>
          <w:color w:val="000000"/>
          <w:sz w:val="24"/>
        </w:rPr>
        <w:t>webservice</w:t>
      </w:r>
      <w:proofErr w:type="spellEnd"/>
      <w:r w:rsidRPr="00395851">
        <w:rPr>
          <w:rFonts w:eastAsia="Calibri" w:cstheme="minorHAnsi"/>
          <w:color w:val="000000"/>
          <w:sz w:val="24"/>
        </w:rPr>
        <w:t xml:space="preserve"> REST components</w:t>
      </w:r>
    </w:p>
    <w:p w14:paraId="72593A8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Requirement gathering and analysis.</w:t>
      </w:r>
    </w:p>
    <w:p w14:paraId="6427B4DF"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Provides work estimates.</w:t>
      </w:r>
    </w:p>
    <w:p w14:paraId="6252A8D9"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Design document preparation.</w:t>
      </w:r>
    </w:p>
    <w:p w14:paraId="2CBD48C6" w14:textId="77777777" w:rsidR="00E8399C"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 xml:space="preserve">Worked on development and writing </w:t>
      </w:r>
      <w:proofErr w:type="spellStart"/>
      <w:r w:rsidRPr="00395851">
        <w:rPr>
          <w:rFonts w:eastAsia="Calibri" w:cstheme="minorHAnsi"/>
          <w:color w:val="000000"/>
          <w:sz w:val="24"/>
        </w:rPr>
        <w:t>Junit</w:t>
      </w:r>
      <w:proofErr w:type="spellEnd"/>
      <w:r w:rsidRPr="00395851">
        <w:rPr>
          <w:rFonts w:eastAsia="Calibri" w:cstheme="minorHAnsi"/>
          <w:color w:val="000000"/>
          <w:sz w:val="24"/>
        </w:rPr>
        <w:t xml:space="preserve"> test cases and maintaining the mutation </w:t>
      </w:r>
      <w:r w:rsidR="00E8399C" w:rsidRPr="00395851">
        <w:rPr>
          <w:rFonts w:eastAsia="Calibri" w:cstheme="minorHAnsi"/>
          <w:color w:val="000000"/>
          <w:sz w:val="24"/>
        </w:rPr>
        <w:t xml:space="preserve">    </w:t>
      </w:r>
    </w:p>
    <w:p w14:paraId="182484DF" w14:textId="201A51B5" w:rsidR="00E667C3" w:rsidRPr="00395851" w:rsidRDefault="00020272" w:rsidP="00E8399C">
      <w:pPr>
        <w:pStyle w:val="ListParagraph"/>
        <w:spacing w:after="0"/>
        <w:ind w:left="0" w:firstLine="720"/>
        <w:jc w:val="both"/>
        <w:rPr>
          <w:rFonts w:eastAsia="Calibri" w:cstheme="minorHAnsi"/>
          <w:color w:val="000000"/>
          <w:sz w:val="24"/>
        </w:rPr>
      </w:pPr>
      <w:proofErr w:type="gramStart"/>
      <w:r w:rsidRPr="00395851">
        <w:rPr>
          <w:rFonts w:eastAsia="Calibri" w:cstheme="minorHAnsi"/>
          <w:color w:val="000000"/>
          <w:sz w:val="24"/>
        </w:rPr>
        <w:t>percentage</w:t>
      </w:r>
      <w:proofErr w:type="gramEnd"/>
      <w:r w:rsidRPr="00395851">
        <w:rPr>
          <w:rFonts w:eastAsia="Calibri" w:cstheme="minorHAnsi"/>
          <w:color w:val="000000"/>
          <w:sz w:val="24"/>
        </w:rPr>
        <w:t>.</w:t>
      </w:r>
    </w:p>
    <w:p w14:paraId="4C0A120A"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Production Deployment and Monitoring using CMP.</w:t>
      </w:r>
    </w:p>
    <w:p w14:paraId="3962D7DC" w14:textId="77777777" w:rsidR="00E667C3" w:rsidRPr="00395851" w:rsidRDefault="00020272" w:rsidP="00E8399C">
      <w:pPr>
        <w:pStyle w:val="ListParagraph"/>
        <w:numPr>
          <w:ilvl w:val="0"/>
          <w:numId w:val="7"/>
        </w:numPr>
        <w:spacing w:after="0"/>
        <w:jc w:val="both"/>
        <w:rPr>
          <w:rFonts w:eastAsia="Calibri" w:cstheme="minorHAnsi"/>
          <w:color w:val="000000"/>
          <w:sz w:val="24"/>
        </w:rPr>
      </w:pPr>
      <w:r w:rsidRPr="00395851">
        <w:rPr>
          <w:rFonts w:eastAsia="Calibri" w:cstheme="minorHAnsi"/>
          <w:color w:val="000000"/>
          <w:sz w:val="24"/>
        </w:rPr>
        <w:t>Static &amp; Dynamic scan vulnerability fixes.</w:t>
      </w:r>
    </w:p>
    <w:p w14:paraId="1FFFDEAD" w14:textId="77777777" w:rsidR="00E667C3" w:rsidRPr="00395851" w:rsidRDefault="00020272" w:rsidP="00E8399C">
      <w:pPr>
        <w:pStyle w:val="ListParagraph"/>
        <w:numPr>
          <w:ilvl w:val="0"/>
          <w:numId w:val="7"/>
        </w:numPr>
        <w:spacing w:after="0"/>
        <w:jc w:val="both"/>
        <w:rPr>
          <w:rFonts w:eastAsia="Calibri" w:cstheme="minorHAnsi"/>
          <w:b/>
          <w:sz w:val="24"/>
          <w:u w:val="single"/>
        </w:rPr>
      </w:pPr>
      <w:r w:rsidRPr="00395851">
        <w:rPr>
          <w:rFonts w:eastAsia="Calibri" w:cstheme="minorHAnsi"/>
          <w:color w:val="000000"/>
          <w:sz w:val="24"/>
        </w:rPr>
        <w:t>Involving in Bug fixing.</w:t>
      </w:r>
    </w:p>
    <w:p w14:paraId="360E5ED3" w14:textId="77777777" w:rsidR="00E667C3" w:rsidRPr="00395851" w:rsidRDefault="00E667C3">
      <w:pPr>
        <w:jc w:val="both"/>
        <w:rPr>
          <w:rFonts w:eastAsia="Calibri" w:cstheme="minorHAnsi"/>
          <w:b/>
          <w:sz w:val="24"/>
          <w:u w:val="single"/>
        </w:rPr>
      </w:pPr>
    </w:p>
    <w:p w14:paraId="5E57A9F7" w14:textId="77777777" w:rsidR="00907961" w:rsidRPr="00395851" w:rsidRDefault="00907961" w:rsidP="00907961">
      <w:pPr>
        <w:spacing w:before="100" w:after="100" w:line="240" w:lineRule="auto"/>
        <w:ind w:left="720" w:hanging="360"/>
        <w:jc w:val="both"/>
        <w:rPr>
          <w:rFonts w:cstheme="minorHAnsi"/>
          <w:color w:val="000000"/>
          <w:sz w:val="24"/>
        </w:rPr>
      </w:pPr>
    </w:p>
    <w:p w14:paraId="64204C4F" w14:textId="77777777" w:rsidR="00907961" w:rsidRPr="00395851" w:rsidRDefault="00907961" w:rsidP="00907961">
      <w:pPr>
        <w:pBdr>
          <w:top w:val="nil"/>
          <w:left w:val="nil"/>
          <w:bottom w:val="nil"/>
          <w:right w:val="nil"/>
          <w:between w:val="nil"/>
        </w:pBdr>
        <w:spacing w:before="240" w:after="60" w:line="240" w:lineRule="auto"/>
        <w:jc w:val="both"/>
        <w:rPr>
          <w:rFonts w:eastAsia="Calibri" w:cstheme="minorHAnsi"/>
          <w:b/>
          <w:color w:val="000000"/>
          <w:sz w:val="24"/>
        </w:rPr>
      </w:pPr>
      <w:r w:rsidRPr="00395851">
        <w:rPr>
          <w:rFonts w:eastAsia="Calibri" w:cstheme="minorHAnsi"/>
          <w:b/>
          <w:color w:val="000000"/>
          <w:sz w:val="24"/>
        </w:rPr>
        <w:t>Education:</w:t>
      </w:r>
    </w:p>
    <w:p w14:paraId="461C5BE6" w14:textId="77777777" w:rsidR="00907961" w:rsidRPr="00395851" w:rsidRDefault="00907961" w:rsidP="00907961">
      <w:pPr>
        <w:numPr>
          <w:ilvl w:val="0"/>
          <w:numId w:val="6"/>
        </w:numPr>
        <w:spacing w:before="100" w:after="100" w:line="240" w:lineRule="auto"/>
        <w:jc w:val="both"/>
        <w:rPr>
          <w:rFonts w:eastAsia="Calibri" w:cstheme="minorHAnsi"/>
          <w:sz w:val="28"/>
        </w:rPr>
      </w:pPr>
      <w:r w:rsidRPr="00395851">
        <w:rPr>
          <w:rFonts w:cstheme="minorHAnsi"/>
          <w:sz w:val="28"/>
        </w:rPr>
        <w:t xml:space="preserve">Completed Bachelor in Electronics and Communication Engineering from </w:t>
      </w:r>
      <w:proofErr w:type="gramStart"/>
      <w:r w:rsidRPr="00395851">
        <w:rPr>
          <w:rFonts w:cstheme="minorHAnsi"/>
          <w:sz w:val="28"/>
        </w:rPr>
        <w:t>P.R.VITS  college</w:t>
      </w:r>
      <w:proofErr w:type="gramEnd"/>
      <w:r w:rsidRPr="00395851">
        <w:rPr>
          <w:rFonts w:cstheme="minorHAnsi"/>
          <w:sz w:val="28"/>
        </w:rPr>
        <w:t xml:space="preserve"> of Engineering (Affiliated to JNTUA University), </w:t>
      </w:r>
      <w:proofErr w:type="spellStart"/>
      <w:r w:rsidRPr="00395851">
        <w:rPr>
          <w:rFonts w:cstheme="minorHAnsi"/>
          <w:sz w:val="28"/>
        </w:rPr>
        <w:t>Kavali</w:t>
      </w:r>
      <w:proofErr w:type="spellEnd"/>
      <w:r w:rsidRPr="00395851">
        <w:rPr>
          <w:rFonts w:cstheme="minorHAnsi"/>
          <w:sz w:val="28"/>
        </w:rPr>
        <w:t>. A.P</w:t>
      </w:r>
    </w:p>
    <w:p w14:paraId="48FE614B" w14:textId="77777777" w:rsidR="00907961" w:rsidRPr="00395851" w:rsidRDefault="00907961" w:rsidP="00907961">
      <w:pPr>
        <w:numPr>
          <w:ilvl w:val="0"/>
          <w:numId w:val="6"/>
        </w:numPr>
        <w:spacing w:before="100" w:after="100" w:line="240" w:lineRule="auto"/>
        <w:jc w:val="both"/>
        <w:rPr>
          <w:rFonts w:cstheme="minorHAnsi"/>
          <w:sz w:val="28"/>
        </w:rPr>
      </w:pPr>
      <w:r w:rsidRPr="00395851">
        <w:rPr>
          <w:rFonts w:cstheme="minorHAnsi"/>
          <w:sz w:val="28"/>
        </w:rPr>
        <w:t xml:space="preserve">Completed Secondary Education with 86%from </w:t>
      </w:r>
      <w:proofErr w:type="spellStart"/>
      <w:proofErr w:type="gramStart"/>
      <w:r w:rsidRPr="00395851">
        <w:rPr>
          <w:rFonts w:cstheme="minorHAnsi"/>
          <w:sz w:val="28"/>
        </w:rPr>
        <w:t>Narayana</w:t>
      </w:r>
      <w:proofErr w:type="spellEnd"/>
      <w:r w:rsidRPr="00395851">
        <w:rPr>
          <w:rFonts w:cstheme="minorHAnsi"/>
          <w:sz w:val="28"/>
        </w:rPr>
        <w:t xml:space="preserve"> ,</w:t>
      </w:r>
      <w:proofErr w:type="gramEnd"/>
      <w:r w:rsidRPr="00395851">
        <w:rPr>
          <w:rFonts w:cstheme="minorHAnsi"/>
          <w:sz w:val="28"/>
        </w:rPr>
        <w:t xml:space="preserve"> Nellore.</w:t>
      </w:r>
    </w:p>
    <w:p w14:paraId="43D34D4A" w14:textId="77777777" w:rsidR="00E667C3" w:rsidRDefault="00E667C3">
      <w:pPr>
        <w:jc w:val="both"/>
        <w:rPr>
          <w:rFonts w:ascii="Calibri" w:eastAsia="Calibri" w:hAnsi="Calibri" w:cs="Calibri"/>
          <w:b/>
          <w:u w:val="single"/>
        </w:rPr>
      </w:pPr>
      <w:bookmarkStart w:id="2" w:name="_GoBack"/>
      <w:bookmarkEnd w:id="2"/>
    </w:p>
    <w:p w14:paraId="1C48E587" w14:textId="77777777" w:rsidR="00E667C3" w:rsidRDefault="00020272">
      <w:pPr>
        <w:spacing w:line="240" w:lineRule="auto"/>
        <w:rPr>
          <w:rFonts w:ascii="Calibri" w:eastAsia="Calibri" w:hAnsi="Calibri" w:cs="Calibri"/>
          <w:b/>
          <w:u w:val="single"/>
        </w:rPr>
      </w:pPr>
      <w:r>
        <w:rPr>
          <w:b/>
          <w:u w:val="single"/>
        </w:rPr>
        <w:t>PERSONAL PROFILE</w:t>
      </w:r>
    </w:p>
    <w:p w14:paraId="339A371F" w14:textId="77777777" w:rsidR="00E667C3" w:rsidRDefault="00020272" w:rsidP="00F47E7A">
      <w:pPr>
        <w:spacing w:line="240" w:lineRule="auto"/>
        <w:rPr>
          <w:rFonts w:ascii="Calibri" w:eastAsia="Calibri" w:hAnsi="Calibri" w:cs="Calibri"/>
        </w:rPr>
      </w:pPr>
      <w:r>
        <w:t xml:space="preserve">Name   </w:t>
      </w:r>
      <w:r>
        <w:tab/>
        <w:t xml:space="preserve">               :    Manideep kumar</w:t>
      </w:r>
    </w:p>
    <w:p w14:paraId="3E417A40" w14:textId="04F05369" w:rsidR="00E667C3" w:rsidRDefault="00020272" w:rsidP="00F47E7A">
      <w:pPr>
        <w:spacing w:line="240" w:lineRule="auto"/>
        <w:rPr>
          <w:rFonts w:ascii="Calibri" w:eastAsia="Calibri" w:hAnsi="Calibri" w:cs="Calibri"/>
        </w:rPr>
      </w:pPr>
      <w:r>
        <w:t>Date of Birth</w:t>
      </w:r>
      <w:r>
        <w:tab/>
        <w:t xml:space="preserve">     :   12-June-1994</w:t>
      </w:r>
    </w:p>
    <w:p w14:paraId="70FBC8DB" w14:textId="12BCA576" w:rsidR="00E667C3" w:rsidRDefault="00020272" w:rsidP="00F47E7A">
      <w:pPr>
        <w:spacing w:line="240" w:lineRule="auto"/>
        <w:rPr>
          <w:rFonts w:ascii="Calibri" w:eastAsia="Calibri" w:hAnsi="Calibri" w:cs="Calibri"/>
        </w:rPr>
      </w:pPr>
      <w:r>
        <w:t>Nationality</w:t>
      </w:r>
      <w:r>
        <w:tab/>
        <w:t xml:space="preserve">     :    INDIAN</w:t>
      </w:r>
    </w:p>
    <w:p w14:paraId="06557113" w14:textId="79769EC1" w:rsidR="00E667C3" w:rsidRDefault="00020272" w:rsidP="00F47E7A">
      <w:pPr>
        <w:spacing w:line="240" w:lineRule="auto"/>
        <w:rPr>
          <w:rFonts w:ascii="Calibri" w:eastAsia="Calibri" w:hAnsi="Calibri" w:cs="Calibri"/>
        </w:rPr>
      </w:pPr>
      <w:r>
        <w:t>Marital Status</w:t>
      </w:r>
      <w:r>
        <w:tab/>
        <w:t xml:space="preserve">     :   </w:t>
      </w:r>
      <w:r w:rsidR="002F27FF">
        <w:t>Married</w:t>
      </w:r>
    </w:p>
    <w:p w14:paraId="16DF8E97" w14:textId="5FF8BB9F" w:rsidR="00E667C3" w:rsidRDefault="00020272" w:rsidP="00F47E7A">
      <w:pPr>
        <w:spacing w:line="240" w:lineRule="auto"/>
        <w:rPr>
          <w:rFonts w:ascii="Calibri" w:eastAsia="Calibri" w:hAnsi="Calibri" w:cs="Calibri"/>
          <w:sz w:val="20"/>
          <w:szCs w:val="20"/>
        </w:rPr>
      </w:pPr>
      <w:r>
        <w:rPr>
          <w:b/>
        </w:rPr>
        <w:t>Place</w:t>
      </w:r>
      <w:r w:rsidR="002F27FF">
        <w:rPr>
          <w:b/>
        </w:rPr>
        <w:tab/>
        <w:t xml:space="preserve">                    </w:t>
      </w:r>
      <w:r>
        <w:t>:</w:t>
      </w:r>
      <w:r w:rsidR="002F27FF">
        <w:t xml:space="preserve">   Hyderabad</w:t>
      </w:r>
    </w:p>
    <w:p w14:paraId="196E0289" w14:textId="77777777" w:rsidR="00E667C3" w:rsidRDefault="00020272">
      <w:pPr>
        <w:spacing w:line="240" w:lineRule="auto"/>
        <w:ind w:left="1440" w:hanging="1440"/>
        <w:jc w:val="right"/>
        <w:rPr>
          <w:rFonts w:ascii="Calibri" w:eastAsia="Calibri" w:hAnsi="Calibri" w:cs="Calibri"/>
          <w:sz w:val="20"/>
          <w:szCs w:val="20"/>
        </w:rPr>
      </w:pPr>
      <w:r>
        <w:tab/>
      </w:r>
      <w:r>
        <w:tab/>
      </w:r>
      <w:r>
        <w:tab/>
      </w:r>
      <w:r>
        <w:tab/>
      </w:r>
      <w:r>
        <w:tab/>
      </w:r>
      <w:r>
        <w:tab/>
      </w:r>
      <w:r>
        <w:tab/>
        <w:t>Thanks</w:t>
      </w:r>
      <w:proofErr w:type="gramStart"/>
      <w:r>
        <w:t>,</w:t>
      </w:r>
      <w:proofErr w:type="gramEnd"/>
      <w:r>
        <w:br/>
        <w:t xml:space="preserve">Manideep </w:t>
      </w:r>
    </w:p>
    <w:p w14:paraId="2C6406C8" w14:textId="77777777" w:rsidR="00E667C3" w:rsidRDefault="00E667C3"/>
    <w:sectPr w:rsidR="00E667C3">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F4336" w14:textId="77777777" w:rsidR="008349FA" w:rsidRDefault="008349FA">
      <w:pPr>
        <w:spacing w:after="0" w:line="240" w:lineRule="auto"/>
      </w:pPr>
      <w:r>
        <w:separator/>
      </w:r>
    </w:p>
  </w:endnote>
  <w:endnote w:type="continuationSeparator" w:id="0">
    <w:p w14:paraId="2C997CE4" w14:textId="77777777" w:rsidR="008349FA" w:rsidRDefault="00834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6701EB" w14:textId="77777777" w:rsidR="008349FA" w:rsidRDefault="008349FA">
      <w:pPr>
        <w:spacing w:after="0" w:line="240" w:lineRule="auto"/>
      </w:pPr>
      <w:r>
        <w:separator/>
      </w:r>
    </w:p>
  </w:footnote>
  <w:footnote w:type="continuationSeparator" w:id="0">
    <w:p w14:paraId="530D3D8D" w14:textId="77777777" w:rsidR="008349FA" w:rsidRDefault="008349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6">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10"/>
  </w:num>
  <w:num w:numId="5">
    <w:abstractNumId w:val="9"/>
  </w:num>
  <w:num w:numId="6">
    <w:abstractNumId w:val="2"/>
  </w:num>
  <w:num w:numId="7">
    <w:abstractNumId w:val="7"/>
  </w:num>
  <w:num w:numId="8">
    <w:abstractNumId w:val="8"/>
  </w:num>
  <w:num w:numId="9">
    <w:abstractNumId w:val="6"/>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20272"/>
    <w:rsid w:val="00081F4D"/>
    <w:rsid w:val="000825BA"/>
    <w:rsid w:val="000A5988"/>
    <w:rsid w:val="00162D43"/>
    <w:rsid w:val="001672DE"/>
    <w:rsid w:val="001F62DB"/>
    <w:rsid w:val="00287C81"/>
    <w:rsid w:val="002D3725"/>
    <w:rsid w:val="002D73FE"/>
    <w:rsid w:val="002F1BAB"/>
    <w:rsid w:val="002F27FF"/>
    <w:rsid w:val="002F4A86"/>
    <w:rsid w:val="002F6470"/>
    <w:rsid w:val="00305747"/>
    <w:rsid w:val="00306C78"/>
    <w:rsid w:val="003145D6"/>
    <w:rsid w:val="00315AF5"/>
    <w:rsid w:val="0033541B"/>
    <w:rsid w:val="00336F76"/>
    <w:rsid w:val="0034496E"/>
    <w:rsid w:val="003578CD"/>
    <w:rsid w:val="00364147"/>
    <w:rsid w:val="00393780"/>
    <w:rsid w:val="00395851"/>
    <w:rsid w:val="0043482B"/>
    <w:rsid w:val="004359D0"/>
    <w:rsid w:val="00455ED6"/>
    <w:rsid w:val="004562C0"/>
    <w:rsid w:val="00473B8E"/>
    <w:rsid w:val="00481079"/>
    <w:rsid w:val="00494C3B"/>
    <w:rsid w:val="004D11B0"/>
    <w:rsid w:val="004D2464"/>
    <w:rsid w:val="004E181E"/>
    <w:rsid w:val="005043D3"/>
    <w:rsid w:val="00524164"/>
    <w:rsid w:val="00535220"/>
    <w:rsid w:val="00545D4B"/>
    <w:rsid w:val="00592320"/>
    <w:rsid w:val="005950A8"/>
    <w:rsid w:val="005A6330"/>
    <w:rsid w:val="005B63EE"/>
    <w:rsid w:val="005B7D3E"/>
    <w:rsid w:val="005F22A5"/>
    <w:rsid w:val="00641957"/>
    <w:rsid w:val="0064538E"/>
    <w:rsid w:val="006469A2"/>
    <w:rsid w:val="006530EC"/>
    <w:rsid w:val="00697A9F"/>
    <w:rsid w:val="006B4DD9"/>
    <w:rsid w:val="006C6988"/>
    <w:rsid w:val="006D5A94"/>
    <w:rsid w:val="00721BF5"/>
    <w:rsid w:val="007255F1"/>
    <w:rsid w:val="00727414"/>
    <w:rsid w:val="00745C2E"/>
    <w:rsid w:val="007559EE"/>
    <w:rsid w:val="00755C3A"/>
    <w:rsid w:val="00782EB3"/>
    <w:rsid w:val="007A6018"/>
    <w:rsid w:val="007B035D"/>
    <w:rsid w:val="007B1D9A"/>
    <w:rsid w:val="007B3C54"/>
    <w:rsid w:val="007D7661"/>
    <w:rsid w:val="007E37E3"/>
    <w:rsid w:val="007E3B20"/>
    <w:rsid w:val="007F22AE"/>
    <w:rsid w:val="008048E1"/>
    <w:rsid w:val="00823BC2"/>
    <w:rsid w:val="008349FA"/>
    <w:rsid w:val="00845D14"/>
    <w:rsid w:val="00850FF4"/>
    <w:rsid w:val="0086161D"/>
    <w:rsid w:val="008B2503"/>
    <w:rsid w:val="008D58D0"/>
    <w:rsid w:val="00903D74"/>
    <w:rsid w:val="009077D3"/>
    <w:rsid w:val="00907961"/>
    <w:rsid w:val="009217F0"/>
    <w:rsid w:val="0092252B"/>
    <w:rsid w:val="00945E85"/>
    <w:rsid w:val="009665C2"/>
    <w:rsid w:val="00977567"/>
    <w:rsid w:val="00984A85"/>
    <w:rsid w:val="009919CE"/>
    <w:rsid w:val="009A5D52"/>
    <w:rsid w:val="009B0D3A"/>
    <w:rsid w:val="009B275C"/>
    <w:rsid w:val="009C7C62"/>
    <w:rsid w:val="009D6C2F"/>
    <w:rsid w:val="00A112CF"/>
    <w:rsid w:val="00A16B2D"/>
    <w:rsid w:val="00A44887"/>
    <w:rsid w:val="00A677F5"/>
    <w:rsid w:val="00A76413"/>
    <w:rsid w:val="00A76F46"/>
    <w:rsid w:val="00A8026D"/>
    <w:rsid w:val="00AA03D8"/>
    <w:rsid w:val="00AE49A0"/>
    <w:rsid w:val="00AF2FC3"/>
    <w:rsid w:val="00AF4638"/>
    <w:rsid w:val="00B27906"/>
    <w:rsid w:val="00B33379"/>
    <w:rsid w:val="00B50FEF"/>
    <w:rsid w:val="00B569D1"/>
    <w:rsid w:val="00B86F09"/>
    <w:rsid w:val="00B8743D"/>
    <w:rsid w:val="00BC0120"/>
    <w:rsid w:val="00C04521"/>
    <w:rsid w:val="00C054E3"/>
    <w:rsid w:val="00C1415B"/>
    <w:rsid w:val="00C2505D"/>
    <w:rsid w:val="00C31467"/>
    <w:rsid w:val="00C31AE9"/>
    <w:rsid w:val="00C42859"/>
    <w:rsid w:val="00C54054"/>
    <w:rsid w:val="00C56B17"/>
    <w:rsid w:val="00C85116"/>
    <w:rsid w:val="00C877A7"/>
    <w:rsid w:val="00C87D8C"/>
    <w:rsid w:val="00CA0C1B"/>
    <w:rsid w:val="00CA2999"/>
    <w:rsid w:val="00CB1D3E"/>
    <w:rsid w:val="00CB59C2"/>
    <w:rsid w:val="00CE5B8A"/>
    <w:rsid w:val="00D0088E"/>
    <w:rsid w:val="00D033D1"/>
    <w:rsid w:val="00D22B08"/>
    <w:rsid w:val="00D64C0E"/>
    <w:rsid w:val="00D765BD"/>
    <w:rsid w:val="00D91109"/>
    <w:rsid w:val="00DA26E3"/>
    <w:rsid w:val="00DD02E9"/>
    <w:rsid w:val="00DE75D7"/>
    <w:rsid w:val="00DF4E2E"/>
    <w:rsid w:val="00E01095"/>
    <w:rsid w:val="00E2531F"/>
    <w:rsid w:val="00E33E5D"/>
    <w:rsid w:val="00E52BB0"/>
    <w:rsid w:val="00E667C3"/>
    <w:rsid w:val="00E8399C"/>
    <w:rsid w:val="00E83EF8"/>
    <w:rsid w:val="00ED5FCB"/>
    <w:rsid w:val="00F47E7A"/>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D66C46-BC7B-42DB-93DF-E0E577ADB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Manideep</cp:lastModifiedBy>
  <cp:revision>134</cp:revision>
  <dcterms:created xsi:type="dcterms:W3CDTF">2021-01-29T01:39:00Z</dcterms:created>
  <dcterms:modified xsi:type="dcterms:W3CDTF">2022-12-20T13:26:00Z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